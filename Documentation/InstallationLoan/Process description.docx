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1931" w14:textId="77777777" w:rsidR="006E3FD6" w:rsidRDefault="006D5C76" w:rsidP="00464E28">
      <w:pPr>
        <w:jc w:val="both"/>
        <w:rPr>
          <w:rFonts w:ascii="Sylfaen" w:hAnsi="Sylfaen" w:cs="Sylfaen"/>
          <w:b/>
          <w:sz w:val="28"/>
          <w:szCs w:val="28"/>
          <w:lang w:val="hy-AM"/>
        </w:rPr>
      </w:pPr>
      <w:r>
        <w:rPr>
          <w:rFonts w:ascii="Sylfaen" w:hAnsi="Sylfaen" w:cs="Sylfaen"/>
          <w:b/>
          <w:sz w:val="28"/>
          <w:szCs w:val="28"/>
          <w:lang w:val="hy-AM"/>
        </w:rPr>
        <w:t xml:space="preserve">Ապառիկ ֆինանսավորման </w:t>
      </w:r>
      <w:r w:rsidR="00D152D5">
        <w:rPr>
          <w:rFonts w:ascii="Sylfaen" w:hAnsi="Sylfaen" w:cs="Sylfaen"/>
          <w:b/>
          <w:sz w:val="28"/>
          <w:szCs w:val="28"/>
          <w:lang w:val="hy-AM"/>
        </w:rPr>
        <w:t xml:space="preserve">իրականացման </w:t>
      </w:r>
      <w:r>
        <w:rPr>
          <w:rFonts w:ascii="Sylfaen" w:hAnsi="Sylfaen" w:cs="Sylfaen"/>
          <w:b/>
          <w:sz w:val="28"/>
          <w:szCs w:val="28"/>
          <w:lang w:val="hy-AM"/>
        </w:rPr>
        <w:t>նկարագիր</w:t>
      </w:r>
    </w:p>
    <w:p w14:paraId="3D8D570D" w14:textId="34A7FAFB" w:rsidR="006501DD" w:rsidRPr="004C705A" w:rsidRDefault="00C5594C" w:rsidP="006501D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 w:cs="Sylfaen"/>
          <w:b/>
          <w:sz w:val="24"/>
          <w:szCs w:val="24"/>
          <w:lang w:val="hy-AM"/>
        </w:rPr>
        <w:t>Գործընթացի</w:t>
      </w:r>
      <w:r w:rsidR="00F16CEB">
        <w:rPr>
          <w:rFonts w:ascii="Sylfaen" w:hAnsi="Sylfaen" w:cs="Sylfaen"/>
          <w:b/>
          <w:sz w:val="24"/>
          <w:szCs w:val="24"/>
          <w:lang w:val="hy-AM"/>
        </w:rPr>
        <w:t xml:space="preserve"> ընդհանուր նկարագիր</w:t>
      </w:r>
    </w:p>
    <w:p w14:paraId="72516E01" w14:textId="77777777" w:rsidR="006501DD" w:rsidRDefault="006501DD" w:rsidP="006501DD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Ապրանքի ձեռք բերման նպատակով  վարկ ստանալու համար հաճախորդը /այսուհետ Գնորդ/ Բանկ չի այցելում: Վարկավորման գործընթացը ավարտվում է </w:t>
      </w:r>
      <w:proofErr w:type="spellStart"/>
      <w:r>
        <w:rPr>
          <w:rFonts w:ascii="Sylfaen" w:hAnsi="Sylfaen"/>
          <w:lang w:val="hy-AM"/>
        </w:rPr>
        <w:t>վաճառակետում</w:t>
      </w:r>
      <w:proofErr w:type="spellEnd"/>
      <w:r>
        <w:rPr>
          <w:rFonts w:ascii="Sylfaen" w:hAnsi="Sylfaen"/>
          <w:lang w:val="hy-AM"/>
        </w:rPr>
        <w:t>:</w:t>
      </w:r>
    </w:p>
    <w:p w14:paraId="38F605DD" w14:textId="77777777" w:rsidR="006501DD" w:rsidRDefault="006501DD" w:rsidP="006501DD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Գնորդին վարկի տրամադրման որոշումը կայացվում է ծրագրային` </w:t>
      </w:r>
      <w:proofErr w:type="spellStart"/>
      <w:r>
        <w:rPr>
          <w:rFonts w:ascii="Sylfaen" w:hAnsi="Sylfaen"/>
          <w:lang w:val="hy-AM"/>
        </w:rPr>
        <w:t>սքորինգային</w:t>
      </w:r>
      <w:proofErr w:type="spellEnd"/>
      <w:r>
        <w:rPr>
          <w:rFonts w:ascii="Sylfaen" w:hAnsi="Sylfaen"/>
          <w:lang w:val="hy-AM"/>
        </w:rPr>
        <w:t xml:space="preserve"> համակարգով: </w:t>
      </w:r>
    </w:p>
    <w:p w14:paraId="514BBF88" w14:textId="77777777" w:rsidR="006501DD" w:rsidRDefault="006501DD" w:rsidP="006501DD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proofErr w:type="spellStart"/>
      <w:r>
        <w:rPr>
          <w:rFonts w:ascii="Sylfaen" w:hAnsi="Sylfaen"/>
          <w:lang w:val="hy-AM"/>
        </w:rPr>
        <w:t>Սքորինգի</w:t>
      </w:r>
      <w:proofErr w:type="spellEnd"/>
      <w:r>
        <w:rPr>
          <w:rFonts w:ascii="Sylfaen" w:hAnsi="Sylfaen"/>
          <w:lang w:val="hy-AM"/>
        </w:rPr>
        <w:t xml:space="preserve"> հաշվարկը կատարվում է </w:t>
      </w:r>
      <w:r>
        <w:rPr>
          <w:rFonts w:ascii="Sylfaen" w:hAnsi="Sylfaen"/>
        </w:rPr>
        <w:t xml:space="preserve">Fico  </w:t>
      </w:r>
      <w:proofErr w:type="spellStart"/>
      <w:r>
        <w:rPr>
          <w:rFonts w:ascii="Sylfaen" w:hAnsi="Sylfaen"/>
        </w:rPr>
        <w:t>scor</w:t>
      </w:r>
      <w:proofErr w:type="spellEnd"/>
      <w:r>
        <w:rPr>
          <w:rFonts w:ascii="Sylfaen" w:hAnsi="Sylfaen"/>
        </w:rPr>
        <w:t>_</w:t>
      </w:r>
      <w:r>
        <w:rPr>
          <w:rFonts w:ascii="Sylfaen" w:hAnsi="Sylfaen"/>
          <w:lang w:val="hy-AM"/>
        </w:rPr>
        <w:t xml:space="preserve">ի </w:t>
      </w:r>
      <w:proofErr w:type="spellStart"/>
      <w:r>
        <w:rPr>
          <w:rFonts w:ascii="Sylfaen" w:hAnsi="Sylfaen"/>
          <w:lang w:val="hy-AM"/>
        </w:rPr>
        <w:t>միջակայքային</w:t>
      </w:r>
      <w:proofErr w:type="spellEnd"/>
      <w:r>
        <w:rPr>
          <w:rFonts w:ascii="Sylfaen" w:hAnsi="Sylfaen"/>
          <w:lang w:val="hy-AM"/>
        </w:rPr>
        <w:t xml:space="preserve"> հարցման արդյունքի, Նորք </w:t>
      </w:r>
      <w:proofErr w:type="spellStart"/>
      <w:r>
        <w:rPr>
          <w:rFonts w:ascii="Sylfaen" w:hAnsi="Sylfaen"/>
          <w:lang w:val="hy-AM"/>
        </w:rPr>
        <w:t>տեղեկատվականից</w:t>
      </w:r>
      <w:proofErr w:type="spellEnd"/>
      <w:r>
        <w:rPr>
          <w:rFonts w:ascii="Sylfaen" w:hAnsi="Sylfaen"/>
          <w:lang w:val="hy-AM"/>
        </w:rPr>
        <w:t xml:space="preserve"> ստացված եկամուտների չափի և տարիքի հիման վրա, որի արդյունքում որոշվում է այն գումարի չափը որի շրջանակներում Գնորդը կարող է </w:t>
      </w:r>
      <w:proofErr w:type="spellStart"/>
      <w:r>
        <w:rPr>
          <w:rFonts w:ascii="Sylfaen" w:hAnsi="Sylfaen"/>
          <w:lang w:val="hy-AM"/>
        </w:rPr>
        <w:t>վարկավորվել</w:t>
      </w:r>
      <w:proofErr w:type="spellEnd"/>
      <w:r>
        <w:rPr>
          <w:rFonts w:ascii="Sylfaen" w:hAnsi="Sylfaen"/>
          <w:lang w:val="hy-AM"/>
        </w:rPr>
        <w:t xml:space="preserve">: Ընդ որում, եթե Նորք </w:t>
      </w:r>
      <w:proofErr w:type="spellStart"/>
      <w:r>
        <w:rPr>
          <w:rFonts w:ascii="Sylfaen" w:hAnsi="Sylfaen"/>
          <w:lang w:val="hy-AM"/>
        </w:rPr>
        <w:t>տեղեկատվականից</w:t>
      </w:r>
      <w:proofErr w:type="spellEnd"/>
      <w:r>
        <w:rPr>
          <w:rFonts w:ascii="Sylfaen" w:hAnsi="Sylfaen"/>
          <w:lang w:val="hy-AM"/>
        </w:rPr>
        <w:t xml:space="preserve"> հարցման արդյունքը լինի 0, սակայն </w:t>
      </w:r>
      <w:r>
        <w:rPr>
          <w:rFonts w:ascii="Sylfaen" w:hAnsi="Sylfaen"/>
        </w:rPr>
        <w:t xml:space="preserve">Fico  </w:t>
      </w:r>
      <w:proofErr w:type="spellStart"/>
      <w:r>
        <w:rPr>
          <w:rFonts w:ascii="Sylfaen" w:hAnsi="Sylfaen"/>
        </w:rPr>
        <w:t>scor</w:t>
      </w:r>
      <w:proofErr w:type="spellEnd"/>
      <w:r>
        <w:rPr>
          <w:rFonts w:ascii="Sylfaen" w:hAnsi="Sylfaen"/>
        </w:rPr>
        <w:t>_</w:t>
      </w:r>
      <w:r>
        <w:rPr>
          <w:rFonts w:ascii="Sylfaen" w:hAnsi="Sylfaen"/>
          <w:lang w:val="hy-AM"/>
        </w:rPr>
        <w:t>ի ցուցանիշը բարձր, ապա կարելի  չմերժել  այլ դիտարկել ցածր վարկային սահմանաչափ:</w:t>
      </w:r>
    </w:p>
    <w:p w14:paraId="61FFB2D9" w14:textId="77777777" w:rsidR="006501DD" w:rsidRDefault="006501DD" w:rsidP="006501DD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Գնորդը վարկավորման համար հայտը ներկայացնում է  </w:t>
      </w:r>
      <w:proofErr w:type="spellStart"/>
      <w:r>
        <w:rPr>
          <w:rFonts w:ascii="Sylfaen" w:hAnsi="Sylfaen"/>
          <w:lang w:val="hy-AM"/>
        </w:rPr>
        <w:t>հետևյալ</w:t>
      </w:r>
      <w:proofErr w:type="spellEnd"/>
      <w:r>
        <w:rPr>
          <w:rFonts w:ascii="Sylfaen" w:hAnsi="Sylfaen"/>
          <w:lang w:val="hy-AM"/>
        </w:rPr>
        <w:t xml:space="preserve"> տարբերակներով.</w:t>
      </w:r>
    </w:p>
    <w:p w14:paraId="297D24FF" w14:textId="77777777" w:rsidR="006501DD" w:rsidRDefault="006501DD" w:rsidP="006501DD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Sylfaen" w:hAnsi="Sylfaen"/>
          <w:lang w:val="hy-AM"/>
        </w:rPr>
      </w:pPr>
      <w:proofErr w:type="spellStart"/>
      <w:r>
        <w:rPr>
          <w:rFonts w:ascii="Sylfaen" w:hAnsi="Sylfaen"/>
          <w:lang w:val="hy-AM"/>
        </w:rPr>
        <w:t>Վաճառակետում</w:t>
      </w:r>
      <w:proofErr w:type="spellEnd"/>
      <w:r>
        <w:rPr>
          <w:rFonts w:ascii="Sylfaen" w:hAnsi="Sylfaen"/>
          <w:lang w:val="hy-AM"/>
        </w:rPr>
        <w:t xml:space="preserve">`  լրացնելով աշխատակցի միջոցով </w:t>
      </w:r>
    </w:p>
    <w:p w14:paraId="41010F45" w14:textId="77777777" w:rsidR="006501DD" w:rsidRDefault="006501DD" w:rsidP="006501DD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Բանկի </w:t>
      </w:r>
      <w:proofErr w:type="spellStart"/>
      <w:r>
        <w:rPr>
          <w:rFonts w:ascii="Sylfaen" w:hAnsi="Sylfaen"/>
          <w:lang w:val="hy-AM"/>
        </w:rPr>
        <w:t>կայքից</w:t>
      </w:r>
      <w:proofErr w:type="spellEnd"/>
      <w:r>
        <w:rPr>
          <w:rFonts w:ascii="Sylfaen" w:hAnsi="Sylfaen"/>
          <w:lang w:val="hy-AM"/>
        </w:rPr>
        <w:t xml:space="preserve"> Հայտը լրացնելու և վաճառակետ ուղարկելու միջոցով</w:t>
      </w:r>
    </w:p>
    <w:p w14:paraId="60B3B297" w14:textId="77777777" w:rsidR="006501DD" w:rsidRDefault="006501DD" w:rsidP="006501DD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Խանութի </w:t>
      </w:r>
      <w:proofErr w:type="spellStart"/>
      <w:r>
        <w:rPr>
          <w:rFonts w:ascii="Sylfaen" w:hAnsi="Sylfaen"/>
          <w:lang w:val="hy-AM"/>
        </w:rPr>
        <w:t>կայքից</w:t>
      </w:r>
      <w:proofErr w:type="spellEnd"/>
      <w:r>
        <w:rPr>
          <w:rFonts w:ascii="Sylfaen" w:hAnsi="Sylfaen"/>
          <w:lang w:val="hy-AM"/>
        </w:rPr>
        <w:t xml:space="preserve"> Հայտը լրացնելու և վաճառակետ ուղարկելու միջոցով</w:t>
      </w:r>
    </w:p>
    <w:p w14:paraId="68D7339A" w14:textId="77777777" w:rsidR="006501DD" w:rsidRDefault="006501DD" w:rsidP="006501DD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Ինտերնետ-Բանկ համակարգից Հայտը լրացնելու և վաճառակետ ուղարկելու միջոցով:</w:t>
      </w:r>
    </w:p>
    <w:p w14:paraId="22E3989A" w14:textId="77777777" w:rsidR="006501DD" w:rsidRDefault="006501DD" w:rsidP="006501DD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Բոլոր հայտերի հիմքը </w:t>
      </w:r>
      <w:r>
        <w:rPr>
          <w:rFonts w:ascii="Sylfaen" w:hAnsi="Sylfaen"/>
        </w:rPr>
        <w:t xml:space="preserve">WEB </w:t>
      </w:r>
      <w:r>
        <w:rPr>
          <w:rFonts w:ascii="Sylfaen" w:hAnsi="Sylfaen"/>
          <w:lang w:val="hy-AM"/>
        </w:rPr>
        <w:t xml:space="preserve">ծրագիրն է, որը իր մեջ պարունակում է </w:t>
      </w:r>
      <w:proofErr w:type="spellStart"/>
      <w:r>
        <w:rPr>
          <w:rFonts w:ascii="Sylfaen" w:hAnsi="Sylfaen"/>
          <w:lang w:val="hy-AM"/>
        </w:rPr>
        <w:t>սքորինգ</w:t>
      </w:r>
      <w:proofErr w:type="spellEnd"/>
      <w:r>
        <w:rPr>
          <w:rFonts w:ascii="Sylfaen" w:hAnsi="Sylfaen"/>
          <w:lang w:val="hy-AM"/>
        </w:rPr>
        <w:t xml:space="preserve"> համակարգ</w:t>
      </w:r>
    </w:p>
    <w:p w14:paraId="106216E0" w14:textId="77777777" w:rsidR="006501DD" w:rsidRDefault="006501DD" w:rsidP="006501DD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Բոլոր դեպքերում Հայտը ունի լրացման 2 փուլ</w:t>
      </w:r>
    </w:p>
    <w:p w14:paraId="1E145B6E" w14:textId="77777777" w:rsidR="006501DD" w:rsidRDefault="006501DD" w:rsidP="006501DD">
      <w:pPr>
        <w:pStyle w:val="ListParagraph"/>
        <w:numPr>
          <w:ilvl w:val="2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1-ին փուլում լրացնելով միայն անձնագրի և ՀԾՀ /սոց. քարտ/տվյալները և տարիքը, ստանում է </w:t>
      </w:r>
      <w:proofErr w:type="spellStart"/>
      <w:r>
        <w:rPr>
          <w:rFonts w:ascii="Sylfaen" w:hAnsi="Sylfaen"/>
          <w:lang w:val="hy-AM"/>
        </w:rPr>
        <w:t>սքորինգի</w:t>
      </w:r>
      <w:proofErr w:type="spellEnd"/>
      <w:r>
        <w:rPr>
          <w:rFonts w:ascii="Sylfaen" w:hAnsi="Sylfaen"/>
          <w:lang w:val="hy-AM"/>
        </w:rPr>
        <w:t xml:space="preserve"> արդյունքի հիման վրա որոշված վարկի գումարի առավելագույն չափը, որից հետո դրական արդյունքի և ցանկության դեպքում անցում է կատարում 2-րդ փուլ: </w:t>
      </w:r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  <w:lang w:val="hy-AM"/>
        </w:rPr>
        <w:t>Տևողությունը</w:t>
      </w:r>
      <w:proofErr w:type="spellEnd"/>
      <w:r>
        <w:rPr>
          <w:rFonts w:ascii="Sylfaen" w:hAnsi="Sylfaen"/>
          <w:lang w:val="hy-AM"/>
        </w:rPr>
        <w:t xml:space="preserve"> 2 րոպե</w:t>
      </w:r>
    </w:p>
    <w:p w14:paraId="0E044C74" w14:textId="77777777" w:rsidR="006501DD" w:rsidRDefault="006501DD" w:rsidP="006501DD">
      <w:pPr>
        <w:pStyle w:val="ListParagraph"/>
        <w:numPr>
          <w:ilvl w:val="2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2-րդ փուլում շարունակում է լրացնել հայտի մնացած դաշտերը և հայտը ուղարկում է </w:t>
      </w:r>
      <w:proofErr w:type="spellStart"/>
      <w:r>
        <w:rPr>
          <w:rFonts w:ascii="Sylfaen" w:hAnsi="Sylfaen"/>
          <w:lang w:val="hy-AM"/>
        </w:rPr>
        <w:t>Վաճառակետին</w:t>
      </w:r>
      <w:proofErr w:type="spellEnd"/>
      <w:r>
        <w:rPr>
          <w:rFonts w:ascii="Sylfaen" w:hAnsi="Sylfaen"/>
          <w:lang w:val="hy-AM"/>
        </w:rPr>
        <w:t xml:space="preserve">: </w:t>
      </w:r>
      <w:proofErr w:type="spellStart"/>
      <w:r>
        <w:rPr>
          <w:rFonts w:ascii="Sylfaen" w:hAnsi="Sylfaen"/>
          <w:lang w:val="hy-AM"/>
        </w:rPr>
        <w:t>Տևողությունը</w:t>
      </w:r>
      <w:proofErr w:type="spellEnd"/>
      <w:r>
        <w:rPr>
          <w:rFonts w:ascii="Sylfaen" w:hAnsi="Sylfaen"/>
          <w:lang w:val="hy-AM"/>
        </w:rPr>
        <w:t xml:space="preserve"> </w:t>
      </w:r>
      <w:proofErr w:type="spellStart"/>
      <w:r>
        <w:rPr>
          <w:rFonts w:ascii="Sylfaen" w:hAnsi="Sylfaen"/>
          <w:lang w:val="hy-AM"/>
        </w:rPr>
        <w:t>միջինում</w:t>
      </w:r>
      <w:proofErr w:type="spellEnd"/>
      <w:r>
        <w:rPr>
          <w:rFonts w:ascii="Sylfaen" w:hAnsi="Sylfaen"/>
          <w:lang w:val="hy-AM"/>
        </w:rPr>
        <w:t xml:space="preserve"> 4 րոպե</w:t>
      </w:r>
    </w:p>
    <w:p w14:paraId="55F5A82D" w14:textId="77777777" w:rsidR="006501DD" w:rsidRDefault="006501DD" w:rsidP="006501DD">
      <w:pPr>
        <w:pStyle w:val="ListParagraph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Ընդ որում հայտում կարող է նշել ապրանքի ստացման առաքումով տարբերակ: </w:t>
      </w:r>
    </w:p>
    <w:p w14:paraId="4C419C5D" w14:textId="5BB5BFDA" w:rsidR="006501DD" w:rsidRDefault="00F81112" w:rsidP="006501DD">
      <w:pPr>
        <w:pStyle w:val="ListParagraph"/>
        <w:numPr>
          <w:ilvl w:val="2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Ապրանքի ստացման համար </w:t>
      </w:r>
      <w:r w:rsidR="006501DD">
        <w:rPr>
          <w:rFonts w:ascii="Sylfaen" w:hAnsi="Sylfaen"/>
          <w:lang w:val="hy-AM"/>
        </w:rPr>
        <w:t xml:space="preserve">Գնորդը գնում է Վաճառակետ կամ առաքումով տարբերակի ընտրության դեպքում սպասում է </w:t>
      </w:r>
      <w:proofErr w:type="spellStart"/>
      <w:r w:rsidR="006501DD">
        <w:rPr>
          <w:rFonts w:ascii="Sylfaen" w:hAnsi="Sylfaen"/>
          <w:lang w:val="hy-AM"/>
        </w:rPr>
        <w:t>Վաճառակետի</w:t>
      </w:r>
      <w:proofErr w:type="spellEnd"/>
      <w:r w:rsidR="006501DD">
        <w:rPr>
          <w:rFonts w:ascii="Sylfaen" w:hAnsi="Sylfaen"/>
          <w:lang w:val="hy-AM"/>
        </w:rPr>
        <w:t xml:space="preserve"> զանգին և ապրանքի առաքմանը:</w:t>
      </w:r>
    </w:p>
    <w:p w14:paraId="0C1889B5" w14:textId="463BE919" w:rsidR="00C5594C" w:rsidRDefault="00F81112" w:rsidP="006501DD">
      <w:pPr>
        <w:pStyle w:val="ListParagraph"/>
        <w:numPr>
          <w:ilvl w:val="2"/>
          <w:numId w:val="11"/>
        </w:numPr>
        <w:spacing w:after="160" w:line="259" w:lineRule="auto"/>
        <w:jc w:val="both"/>
        <w:rPr>
          <w:rFonts w:ascii="Sylfaen" w:hAnsi="Sylfaen"/>
          <w:lang w:val="hy-AM"/>
        </w:rPr>
      </w:pPr>
      <w:proofErr w:type="spellStart"/>
      <w:r>
        <w:rPr>
          <w:rFonts w:ascii="Sylfaen" w:hAnsi="Sylfaen"/>
          <w:lang w:val="hy-AM"/>
        </w:rPr>
        <w:t>Վաճառակետում</w:t>
      </w:r>
      <w:proofErr w:type="spellEnd"/>
      <w:r>
        <w:rPr>
          <w:rFonts w:ascii="Sylfaen" w:hAnsi="Sylfaen"/>
          <w:lang w:val="hy-AM"/>
        </w:rPr>
        <w:t xml:space="preserve"> կատարվող գործընթացը </w:t>
      </w:r>
      <w:r w:rsidR="00C5594C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ներկայացված </w:t>
      </w:r>
      <w:r w:rsidR="00C5594C">
        <w:rPr>
          <w:rFonts w:ascii="Sylfaen" w:hAnsi="Sylfaen"/>
          <w:lang w:val="hy-AM"/>
        </w:rPr>
        <w:t>ներքո բաժիններում</w:t>
      </w:r>
      <w:r>
        <w:rPr>
          <w:rFonts w:ascii="Sylfaen" w:hAnsi="Sylfaen"/>
          <w:lang w:val="hy-AM"/>
        </w:rPr>
        <w:t>:</w:t>
      </w:r>
    </w:p>
    <w:p w14:paraId="2467AA24" w14:textId="77777777" w:rsidR="006501DD" w:rsidRPr="006D5C76" w:rsidRDefault="006501DD" w:rsidP="00464E28">
      <w:pPr>
        <w:jc w:val="both"/>
        <w:rPr>
          <w:rFonts w:ascii="Sylfaen" w:hAnsi="Sylfaen" w:cs="Sylfaen"/>
          <w:b/>
          <w:sz w:val="28"/>
          <w:szCs w:val="28"/>
          <w:lang w:val="hy-AM"/>
        </w:rPr>
      </w:pPr>
    </w:p>
    <w:p w14:paraId="37F6E233" w14:textId="77777777" w:rsidR="009A0DA5" w:rsidRPr="00C45666" w:rsidRDefault="00C5594C" w:rsidP="00C45666">
      <w:pPr>
        <w:pStyle w:val="ListParagraph"/>
        <w:numPr>
          <w:ilvl w:val="0"/>
          <w:numId w:val="11"/>
        </w:numPr>
        <w:jc w:val="both"/>
        <w:rPr>
          <w:rFonts w:ascii="Sylfaen" w:hAnsi="Sylfaen" w:cs="Sylfaen"/>
          <w:b/>
          <w:sz w:val="28"/>
          <w:szCs w:val="28"/>
          <w:lang w:val="hy-AM"/>
        </w:rPr>
      </w:pPr>
      <w:proofErr w:type="spellStart"/>
      <w:r w:rsidRPr="00C45666">
        <w:rPr>
          <w:rFonts w:ascii="Sylfaen" w:hAnsi="Sylfaen" w:cs="Sylfaen"/>
          <w:b/>
          <w:sz w:val="28"/>
          <w:szCs w:val="28"/>
          <w:lang w:val="hy-AM"/>
        </w:rPr>
        <w:t>Վաճառակետի</w:t>
      </w:r>
      <w:proofErr w:type="spellEnd"/>
      <w:r w:rsidRPr="00C45666">
        <w:rPr>
          <w:rFonts w:ascii="Sylfaen" w:hAnsi="Sylfaen" w:cs="Sylfaen"/>
          <w:b/>
          <w:sz w:val="28"/>
          <w:szCs w:val="28"/>
          <w:lang w:val="hy-AM"/>
        </w:rPr>
        <w:t xml:space="preserve"> ծ</w:t>
      </w:r>
      <w:r w:rsidR="00D762C5" w:rsidRPr="00C45666">
        <w:rPr>
          <w:rFonts w:ascii="Sylfaen" w:hAnsi="Sylfaen" w:cs="Sylfaen"/>
          <w:b/>
          <w:sz w:val="28"/>
          <w:szCs w:val="28"/>
          <w:lang w:val="hy-AM"/>
        </w:rPr>
        <w:t>րագրի ընդհանուր նկարագիրը</w:t>
      </w:r>
    </w:p>
    <w:p w14:paraId="15507E12" w14:textId="77777777" w:rsidR="00527E1F" w:rsidRPr="00E72749" w:rsidRDefault="002B0766" w:rsidP="00C45666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 w:rsidRPr="00E72749">
        <w:rPr>
          <w:rFonts w:ascii="Sylfaen" w:hAnsi="Sylfaen" w:cs="Sylfaen"/>
          <w:sz w:val="24"/>
          <w:szCs w:val="24"/>
          <w:lang w:val="hy-AM"/>
        </w:rPr>
        <w:t>Ապառիկի</w:t>
      </w:r>
      <w:proofErr w:type="spellEnd"/>
      <w:r w:rsidRPr="00E72749">
        <w:rPr>
          <w:rFonts w:ascii="Sylfaen" w:hAnsi="Sylfaen" w:cs="Sylfaen"/>
          <w:sz w:val="24"/>
          <w:szCs w:val="24"/>
          <w:lang w:val="hy-AM"/>
        </w:rPr>
        <w:t xml:space="preserve"> տրամադրման ծրագրային  </w:t>
      </w:r>
      <w:proofErr w:type="spellStart"/>
      <w:r w:rsidRPr="00E72749">
        <w:rPr>
          <w:rFonts w:ascii="Sylfaen" w:hAnsi="Sylfaen" w:cs="Sylfaen"/>
          <w:sz w:val="24"/>
          <w:szCs w:val="24"/>
          <w:lang w:val="hy-AM"/>
        </w:rPr>
        <w:t>պահովումը</w:t>
      </w:r>
      <w:proofErr w:type="spellEnd"/>
      <w:r w:rsidRPr="00E72749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E72749">
        <w:rPr>
          <w:rFonts w:ascii="Sylfaen" w:hAnsi="Sylfaen"/>
          <w:sz w:val="24"/>
          <w:szCs w:val="24"/>
          <w:lang w:val="hy-AM"/>
        </w:rPr>
        <w:t xml:space="preserve">/այսուհետ՝ Ծրագիր/ </w:t>
      </w:r>
      <w:r w:rsidRPr="00E72749">
        <w:rPr>
          <w:rFonts w:ascii="Sylfaen" w:hAnsi="Sylfaen" w:cs="Sylfaen"/>
          <w:sz w:val="24"/>
          <w:szCs w:val="24"/>
          <w:lang w:val="hy-AM"/>
        </w:rPr>
        <w:t>պետք է ունենա ինտերնետային միջավայրում հասանելիություն՝ Վ</w:t>
      </w:r>
      <w:r w:rsidR="009A0DA5" w:rsidRPr="00E72749">
        <w:rPr>
          <w:rFonts w:ascii="Sylfaen" w:hAnsi="Sylfaen" w:cs="Sylfaen"/>
          <w:sz w:val="24"/>
          <w:szCs w:val="24"/>
          <w:lang w:val="hy-AM"/>
        </w:rPr>
        <w:t>ա</w:t>
      </w:r>
      <w:r w:rsidRPr="00E72749">
        <w:rPr>
          <w:rFonts w:ascii="Sylfaen" w:hAnsi="Sylfaen" w:cs="Sylfaen"/>
          <w:sz w:val="24"/>
          <w:szCs w:val="24"/>
          <w:lang w:val="hy-AM"/>
        </w:rPr>
        <w:t xml:space="preserve">ճառակետերից ապառիկի վարկերի հայտերի ստացման և դրանց հաստատման/ մերժման և այլ </w:t>
      </w:r>
      <w:r w:rsidRPr="00E72749">
        <w:rPr>
          <w:rFonts w:ascii="Sylfaen" w:hAnsi="Sylfaen" w:cs="Sylfaen"/>
          <w:sz w:val="24"/>
          <w:szCs w:val="24"/>
          <w:lang w:val="hy-AM"/>
        </w:rPr>
        <w:lastRenderedPageBreak/>
        <w:t>կարգավիճակների մասին տեղեկացումը իրական ժամանակում</w:t>
      </w:r>
      <w:r w:rsidR="00B62491" w:rsidRPr="00E72749">
        <w:rPr>
          <w:rFonts w:ascii="Sylfaen" w:hAnsi="Sylfaen" w:cs="Sylfaen"/>
          <w:sz w:val="24"/>
          <w:szCs w:val="24"/>
          <w:lang w:val="hy-AM"/>
        </w:rPr>
        <w:t xml:space="preserve"> </w:t>
      </w:r>
      <w:proofErr w:type="spellStart"/>
      <w:r w:rsidRPr="00E72749">
        <w:rPr>
          <w:rFonts w:ascii="Sylfaen" w:hAnsi="Sylfaen" w:cs="Sylfaen"/>
          <w:sz w:val="24"/>
          <w:szCs w:val="24"/>
          <w:lang w:val="hy-AM"/>
        </w:rPr>
        <w:t>առցանց</w:t>
      </w:r>
      <w:proofErr w:type="spellEnd"/>
      <w:r w:rsidRPr="00E72749">
        <w:rPr>
          <w:rFonts w:ascii="Sylfaen" w:hAnsi="Sylfaen" w:cs="Sylfaen"/>
          <w:sz w:val="24"/>
          <w:szCs w:val="24"/>
          <w:lang w:val="hy-AM"/>
        </w:rPr>
        <w:t xml:space="preserve"> ապահովելու համար։ </w:t>
      </w:r>
      <w:r w:rsidRPr="00E72749">
        <w:rPr>
          <w:rFonts w:ascii="Sylfaen" w:hAnsi="Sylfaen"/>
          <w:sz w:val="24"/>
          <w:szCs w:val="24"/>
          <w:lang w:val="hy-AM"/>
        </w:rPr>
        <w:t xml:space="preserve">։ </w:t>
      </w:r>
    </w:p>
    <w:p w14:paraId="4C012D37" w14:textId="77777777" w:rsidR="00527E1F" w:rsidRPr="00E72749" w:rsidRDefault="002B0766" w:rsidP="00C45666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E72749">
        <w:rPr>
          <w:rFonts w:ascii="Sylfaen" w:hAnsi="Sylfaen"/>
          <w:sz w:val="24"/>
          <w:szCs w:val="24"/>
          <w:lang w:val="hy-AM"/>
        </w:rPr>
        <w:t xml:space="preserve">Վաճառակետի </w:t>
      </w:r>
      <w:r w:rsidRPr="00E72749">
        <w:rPr>
          <w:rFonts w:ascii="Sylfaen" w:hAnsi="Sylfaen" w:cs="Sylfaen"/>
          <w:sz w:val="24"/>
          <w:szCs w:val="24"/>
          <w:lang w:val="hy-AM"/>
        </w:rPr>
        <w:t xml:space="preserve">յուրաքանչյուր </w:t>
      </w:r>
      <w:r w:rsidRPr="00E72749">
        <w:rPr>
          <w:rFonts w:ascii="Sylfaen" w:hAnsi="Sylfaen"/>
          <w:sz w:val="24"/>
          <w:szCs w:val="24"/>
          <w:lang w:val="hy-AM"/>
        </w:rPr>
        <w:t>աշխատակցին/ներին/</w:t>
      </w:r>
      <w:r w:rsidR="009A0DA5" w:rsidRPr="00E72749">
        <w:rPr>
          <w:rFonts w:ascii="Sylfaen" w:hAnsi="Sylfaen"/>
          <w:sz w:val="24"/>
          <w:szCs w:val="24"/>
          <w:lang w:val="hy-AM"/>
        </w:rPr>
        <w:t xml:space="preserve">/այսուհետ՝ Աշխատակից/ </w:t>
      </w:r>
      <w:r w:rsidRPr="00E72749">
        <w:rPr>
          <w:rFonts w:ascii="Sylfaen" w:hAnsi="Sylfaen"/>
          <w:sz w:val="24"/>
          <w:szCs w:val="24"/>
          <w:lang w:val="hy-AM"/>
        </w:rPr>
        <w:t xml:space="preserve">տրամադրվում </w:t>
      </w:r>
      <w:r w:rsidR="009A0DA5" w:rsidRPr="00E72749">
        <w:rPr>
          <w:rFonts w:ascii="Sylfaen" w:hAnsi="Sylfaen"/>
          <w:sz w:val="24"/>
          <w:szCs w:val="24"/>
          <w:lang w:val="hy-AM"/>
        </w:rPr>
        <w:t xml:space="preserve"> </w:t>
      </w:r>
      <w:r w:rsidRPr="00E72749">
        <w:rPr>
          <w:rFonts w:ascii="Sylfaen" w:hAnsi="Sylfaen"/>
          <w:sz w:val="24"/>
          <w:szCs w:val="24"/>
          <w:lang w:val="hy-AM"/>
        </w:rPr>
        <w:t xml:space="preserve">է </w:t>
      </w:r>
      <w:r w:rsidRPr="00E72749">
        <w:rPr>
          <w:rFonts w:ascii="Sylfaen" w:hAnsi="Sylfaen" w:cs="Sylfaen"/>
          <w:sz w:val="24"/>
          <w:szCs w:val="24"/>
          <w:lang w:val="hy-AM"/>
        </w:rPr>
        <w:t xml:space="preserve">ծրագրային մուտքի և օգտագործման առանձին </w:t>
      </w:r>
      <w:r w:rsidRPr="00E72749">
        <w:rPr>
          <w:rFonts w:ascii="Sylfaen" w:hAnsi="Sylfaen"/>
          <w:sz w:val="24"/>
          <w:szCs w:val="24"/>
          <w:lang w:val="hy-AM"/>
        </w:rPr>
        <w:t>հասանելիություն</w:t>
      </w:r>
      <w:r w:rsidRPr="00E72749">
        <w:rPr>
          <w:rFonts w:ascii="Sylfaen" w:hAnsi="Sylfaen" w:cs="Sylfaen"/>
          <w:sz w:val="24"/>
          <w:szCs w:val="24"/>
          <w:lang w:val="hy-AM"/>
        </w:rPr>
        <w:t xml:space="preserve">  Ծրագրում</w:t>
      </w:r>
      <w:r w:rsidR="00527E1F" w:rsidRPr="00E72749">
        <w:rPr>
          <w:rFonts w:ascii="Sylfaen" w:hAnsi="Sylfaen" w:cs="Sylfaen"/>
          <w:sz w:val="24"/>
          <w:szCs w:val="24"/>
          <w:lang w:val="hy-AM"/>
        </w:rPr>
        <w:t>:</w:t>
      </w:r>
    </w:p>
    <w:p w14:paraId="6430650E" w14:textId="77777777" w:rsidR="00527E1F" w:rsidRPr="00555779" w:rsidRDefault="00527E1F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55779">
        <w:rPr>
          <w:rFonts w:ascii="Sylfaen" w:hAnsi="Sylfaen" w:cs="Sylfaen"/>
          <w:b/>
          <w:sz w:val="24"/>
          <w:szCs w:val="24"/>
          <w:lang w:val="hy-AM"/>
        </w:rPr>
        <w:t>Ծրագրում</w:t>
      </w:r>
      <w:r w:rsidR="00E57D93" w:rsidRPr="00555779">
        <w:rPr>
          <w:rFonts w:ascii="Sylfaen" w:hAnsi="Sylfaen" w:cs="Sylfaen"/>
          <w:b/>
          <w:sz w:val="24"/>
          <w:szCs w:val="24"/>
          <w:lang w:val="hy-AM"/>
        </w:rPr>
        <w:t xml:space="preserve"> պետք է լինեն հետևյալ </w:t>
      </w:r>
      <w:r w:rsidR="00D152D5" w:rsidRPr="00555779">
        <w:rPr>
          <w:rFonts w:ascii="Sylfaen" w:hAnsi="Sylfaen" w:cs="Sylfaen"/>
          <w:b/>
          <w:sz w:val="24"/>
          <w:szCs w:val="24"/>
          <w:lang w:val="hy-AM"/>
        </w:rPr>
        <w:t>բաժինները</w:t>
      </w:r>
    </w:p>
    <w:p w14:paraId="2FA1AE44" w14:textId="77777777" w:rsidR="00E57D93" w:rsidRPr="00E57D93" w:rsidRDefault="00E57D93" w:rsidP="00464E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Ստացված հայտեր</w:t>
      </w:r>
    </w:p>
    <w:p w14:paraId="68A73AEC" w14:textId="77777777" w:rsidR="00E57D93" w:rsidRPr="00555779" w:rsidRDefault="00E57D93" w:rsidP="00464E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Հաստատված և ուղարկված հայտեր</w:t>
      </w:r>
    </w:p>
    <w:p w14:paraId="728C4FDD" w14:textId="77777777" w:rsidR="006501DD" w:rsidRPr="00527E1F" w:rsidRDefault="006501DD" w:rsidP="00464E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Մերժված հայտեր</w:t>
      </w:r>
    </w:p>
    <w:p w14:paraId="0BE0D337" w14:textId="77777777" w:rsidR="00E57D93" w:rsidRPr="00E57D93" w:rsidRDefault="00E57D93" w:rsidP="00464E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Նոր հայտի ստեղծում</w:t>
      </w:r>
    </w:p>
    <w:p w14:paraId="4B139742" w14:textId="77777777" w:rsidR="00DD2DEE" w:rsidRDefault="00E57D93" w:rsidP="00DD2DE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</w:t>
      </w:r>
      <w:r w:rsidR="00DD2DEE" w:rsidRPr="0013723C">
        <w:rPr>
          <w:rFonts w:ascii="Sylfaen" w:hAnsi="Sylfaen"/>
          <w:b/>
          <w:sz w:val="24"/>
          <w:szCs w:val="24"/>
          <w:lang w:val="hy-AM"/>
        </w:rPr>
        <w:t>Նոր հայտի ստեղծում</w:t>
      </w:r>
      <w:r w:rsidR="00DD2DEE">
        <w:rPr>
          <w:rFonts w:ascii="Sylfaen" w:hAnsi="Sylfaen"/>
          <w:sz w:val="24"/>
          <w:szCs w:val="24"/>
          <w:lang w:val="hy-AM"/>
        </w:rPr>
        <w:t xml:space="preserve"> մասից աշխատակցի կողմից ստեղծվում են նոր Դիմում-հայտերը:</w:t>
      </w:r>
    </w:p>
    <w:p w14:paraId="499E943F" w14:textId="036A480A" w:rsidR="00E57D93" w:rsidRDefault="00F81112" w:rsidP="00464E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lang w:val="hy-AM"/>
        </w:rPr>
        <w:t xml:space="preserve">          </w:t>
      </w:r>
      <w:r w:rsidR="00E57D93" w:rsidRPr="00E57D93">
        <w:rPr>
          <w:rFonts w:ascii="Sylfaen" w:hAnsi="Sylfaen"/>
          <w:b/>
          <w:sz w:val="24"/>
          <w:szCs w:val="24"/>
          <w:lang w:val="hy-AM"/>
        </w:rPr>
        <w:t>Ստացված հայտերում</w:t>
      </w:r>
      <w:r w:rsidR="00E57D93">
        <w:rPr>
          <w:rFonts w:ascii="Sylfaen" w:hAnsi="Sylfaen"/>
          <w:sz w:val="24"/>
          <w:szCs w:val="24"/>
          <w:lang w:val="hy-AM"/>
        </w:rPr>
        <w:t xml:space="preserve"> պետք է երևան </w:t>
      </w:r>
      <w:r w:rsidR="00D152D5">
        <w:rPr>
          <w:rFonts w:ascii="Sylfaen" w:hAnsi="Sylfaen"/>
          <w:sz w:val="24"/>
          <w:szCs w:val="24"/>
          <w:lang w:val="hy-AM"/>
        </w:rPr>
        <w:t>Հաճախորդ</w:t>
      </w:r>
      <w:r w:rsidR="00E57D93">
        <w:rPr>
          <w:rFonts w:ascii="Sylfaen" w:hAnsi="Sylfaen"/>
          <w:sz w:val="24"/>
          <w:szCs w:val="24"/>
          <w:lang w:val="hy-AM"/>
        </w:rPr>
        <w:t xml:space="preserve">ների կողմից </w:t>
      </w:r>
      <w:r w:rsidR="00E57D93" w:rsidRPr="00555779">
        <w:rPr>
          <w:rFonts w:ascii="Sylfaen" w:hAnsi="Sylfaen"/>
          <w:sz w:val="24"/>
          <w:szCs w:val="24"/>
          <w:lang w:val="hy-AM"/>
        </w:rPr>
        <w:t xml:space="preserve">On Line </w:t>
      </w:r>
      <w:r w:rsidR="00E57D93">
        <w:rPr>
          <w:rFonts w:ascii="Sylfaen" w:hAnsi="Sylfaen"/>
          <w:sz w:val="24"/>
          <w:szCs w:val="24"/>
          <w:lang w:val="hy-AM"/>
        </w:rPr>
        <w:t>տարբերակով ուղարկված Դիմում</w:t>
      </w:r>
      <w:r w:rsidR="00D152D5">
        <w:rPr>
          <w:rFonts w:ascii="Sylfaen" w:hAnsi="Sylfaen"/>
          <w:sz w:val="24"/>
          <w:szCs w:val="24"/>
          <w:lang w:val="hy-AM"/>
        </w:rPr>
        <w:t>-</w:t>
      </w:r>
      <w:r w:rsidR="00E57D93">
        <w:rPr>
          <w:rFonts w:ascii="Sylfaen" w:hAnsi="Sylfaen"/>
          <w:sz w:val="24"/>
          <w:szCs w:val="24"/>
          <w:lang w:val="hy-AM"/>
        </w:rPr>
        <w:t>հայտերը /</w:t>
      </w:r>
      <w:proofErr w:type="spellStart"/>
      <w:r w:rsidR="00E57D93" w:rsidRPr="00555779">
        <w:rPr>
          <w:rFonts w:ascii="Sylfaen" w:hAnsi="Sylfaen"/>
          <w:sz w:val="24"/>
          <w:szCs w:val="24"/>
          <w:lang w:val="hy-AM"/>
        </w:rPr>
        <w:t>On</w:t>
      </w:r>
      <w:proofErr w:type="spellEnd"/>
      <w:r w:rsidR="00E57D93" w:rsidRPr="00555779">
        <w:rPr>
          <w:rFonts w:ascii="Sylfaen" w:hAnsi="Sylfaen"/>
          <w:sz w:val="24"/>
          <w:szCs w:val="24"/>
          <w:lang w:val="hy-AM"/>
        </w:rPr>
        <w:t xml:space="preserve"> </w:t>
      </w:r>
      <w:proofErr w:type="spellStart"/>
      <w:r w:rsidR="00E57D93" w:rsidRPr="00555779">
        <w:rPr>
          <w:rFonts w:ascii="Sylfaen" w:hAnsi="Sylfaen"/>
          <w:sz w:val="24"/>
          <w:szCs w:val="24"/>
          <w:lang w:val="hy-AM"/>
        </w:rPr>
        <w:t>Line</w:t>
      </w:r>
      <w:proofErr w:type="spellEnd"/>
      <w:r w:rsidR="00E57D93" w:rsidRPr="00555779">
        <w:rPr>
          <w:rFonts w:ascii="Sylfaen" w:hAnsi="Sylfaen"/>
          <w:sz w:val="24"/>
          <w:szCs w:val="24"/>
          <w:lang w:val="hy-AM"/>
        </w:rPr>
        <w:t xml:space="preserve"> </w:t>
      </w:r>
      <w:r w:rsidR="00E57D93">
        <w:rPr>
          <w:rFonts w:ascii="Sylfaen" w:hAnsi="Sylfaen"/>
          <w:sz w:val="24"/>
          <w:szCs w:val="24"/>
          <w:lang w:val="hy-AM"/>
        </w:rPr>
        <w:t xml:space="preserve">հայտերի ուղարկման </w:t>
      </w:r>
      <w:r w:rsidR="002B0766">
        <w:rPr>
          <w:rFonts w:ascii="Sylfaen" w:hAnsi="Sylfaen"/>
          <w:sz w:val="24"/>
          <w:szCs w:val="24"/>
          <w:lang w:val="hy-AM"/>
        </w:rPr>
        <w:t>տեխ</w:t>
      </w:r>
      <w:r w:rsidR="00E57D93">
        <w:rPr>
          <w:rFonts w:ascii="Sylfaen" w:hAnsi="Sylfaen"/>
          <w:sz w:val="24"/>
          <w:szCs w:val="24"/>
          <w:lang w:val="hy-AM"/>
        </w:rPr>
        <w:t xml:space="preserve">. նկարագիրը ներկայացված է </w:t>
      </w:r>
      <w:r w:rsidR="00C5594C">
        <w:rPr>
          <w:rFonts w:ascii="Sylfaen" w:hAnsi="Sylfaen"/>
          <w:sz w:val="24"/>
          <w:szCs w:val="24"/>
          <w:lang w:val="hy-AM"/>
        </w:rPr>
        <w:t>3</w:t>
      </w:r>
      <w:r w:rsidR="00D152D5">
        <w:rPr>
          <w:rFonts w:ascii="Sylfaen" w:hAnsi="Sylfaen"/>
          <w:sz w:val="24"/>
          <w:szCs w:val="24"/>
          <w:lang w:val="hy-AM"/>
        </w:rPr>
        <w:t>-րդ բաժնում</w:t>
      </w:r>
      <w:r w:rsidR="00E57D93" w:rsidRPr="00555779">
        <w:rPr>
          <w:rFonts w:ascii="Sylfaen" w:hAnsi="Sylfaen"/>
          <w:sz w:val="24"/>
          <w:szCs w:val="24"/>
          <w:lang w:val="hy-AM"/>
        </w:rPr>
        <w:t xml:space="preserve"> </w:t>
      </w:r>
      <w:r w:rsidR="00E57D93">
        <w:rPr>
          <w:rFonts w:ascii="Sylfaen" w:hAnsi="Sylfaen"/>
          <w:sz w:val="24"/>
          <w:szCs w:val="24"/>
          <w:lang w:val="hy-AM"/>
        </w:rPr>
        <w:t>/,</w:t>
      </w:r>
    </w:p>
    <w:p w14:paraId="63AA037C" w14:textId="77777777" w:rsidR="00E57D93" w:rsidRDefault="00E57D93" w:rsidP="00464E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lang w:val="hy-AM"/>
        </w:rPr>
        <w:t xml:space="preserve">           </w:t>
      </w:r>
      <w:r w:rsidR="00DD2DEE">
        <w:rPr>
          <w:rFonts w:ascii="Sylfaen" w:hAnsi="Sylfaen"/>
          <w:b/>
          <w:sz w:val="24"/>
          <w:szCs w:val="24"/>
          <w:lang w:val="hy-AM"/>
        </w:rPr>
        <w:t>Ո</w:t>
      </w:r>
      <w:r w:rsidR="00DD2DEE" w:rsidRPr="00E57D93">
        <w:rPr>
          <w:rFonts w:ascii="Sylfaen" w:hAnsi="Sylfaen"/>
          <w:b/>
          <w:sz w:val="24"/>
          <w:szCs w:val="24"/>
          <w:lang w:val="hy-AM"/>
        </w:rPr>
        <w:t>ւղարկված</w:t>
      </w:r>
      <w:r w:rsidR="00DD2DEE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հայտերում պետք է երևան արդեն Բանկ ուղարկված Դիմում-հայտերը,</w:t>
      </w:r>
    </w:p>
    <w:p w14:paraId="0C549AA5" w14:textId="77777777" w:rsidR="00DD2DEE" w:rsidRPr="00555779" w:rsidRDefault="0013723C" w:rsidP="00464E28">
      <w:pPr>
        <w:spacing w:line="360" w:lineRule="auto"/>
        <w:jc w:val="both"/>
        <w:rPr>
          <w:ins w:id="0" w:author="Beniamin Tadevosyan" w:date="2017-08-09T10:00:00Z"/>
          <w:rFonts w:ascii="Sylfaen" w:eastAsia="MS Mincho" w:hAnsi="Sylfaen" w:cs="MS Mincho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</w:t>
      </w:r>
      <w:r w:rsidR="00DD2DEE">
        <w:rPr>
          <w:rFonts w:ascii="Sylfaen" w:hAnsi="Sylfaen"/>
          <w:b/>
          <w:sz w:val="24"/>
          <w:szCs w:val="24"/>
          <w:lang w:val="hy-AM"/>
        </w:rPr>
        <w:t>Մերժված հայտեր</w:t>
      </w:r>
      <w:r w:rsidR="00C5594C">
        <w:rPr>
          <w:rFonts w:ascii="Sylfaen" w:hAnsi="Sylfaen"/>
          <w:b/>
          <w:sz w:val="24"/>
          <w:szCs w:val="24"/>
          <w:lang w:val="hy-AM"/>
        </w:rPr>
        <w:t xml:space="preserve">ում </w:t>
      </w:r>
      <w:r w:rsidR="00C5594C" w:rsidRPr="00555779">
        <w:rPr>
          <w:rFonts w:ascii="Sylfaen" w:hAnsi="Sylfaen"/>
          <w:sz w:val="24"/>
          <w:szCs w:val="24"/>
          <w:lang w:val="hy-AM"/>
        </w:rPr>
        <w:t xml:space="preserve">պետք է </w:t>
      </w:r>
      <w:proofErr w:type="spellStart"/>
      <w:r w:rsidR="00555779">
        <w:rPr>
          <w:rFonts w:ascii="Sylfaen" w:hAnsi="Sylfaen"/>
          <w:sz w:val="24"/>
          <w:szCs w:val="24"/>
          <w:lang w:val="hy-AM"/>
        </w:rPr>
        <w:t>երևան</w:t>
      </w:r>
      <w:proofErr w:type="spellEnd"/>
      <w:r w:rsidR="00555779">
        <w:rPr>
          <w:rFonts w:ascii="Sylfaen" w:hAnsi="Sylfaen"/>
          <w:sz w:val="24"/>
          <w:szCs w:val="24"/>
          <w:lang w:val="hy-AM"/>
        </w:rPr>
        <w:t xml:space="preserve"> տարբեր պատճառներով մերժված հայտերը</w:t>
      </w:r>
    </w:p>
    <w:p w14:paraId="24BD6351" w14:textId="77777777" w:rsidR="00D152D5" w:rsidRPr="00555779" w:rsidRDefault="0013723C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55779">
        <w:rPr>
          <w:rFonts w:ascii="Sylfaen" w:hAnsi="Sylfaen" w:cs="Sylfaen"/>
          <w:sz w:val="24"/>
          <w:szCs w:val="24"/>
          <w:lang w:val="hy-AM"/>
        </w:rPr>
        <w:t>Ն</w:t>
      </w:r>
      <w:r w:rsidRPr="00555779">
        <w:rPr>
          <w:rFonts w:ascii="Sylfaen" w:hAnsi="Sylfaen"/>
          <w:sz w:val="24"/>
          <w:szCs w:val="24"/>
          <w:lang w:val="hy-AM"/>
        </w:rPr>
        <w:t>որ Դիմում</w:t>
      </w:r>
      <w:r w:rsidR="00A40040" w:rsidRPr="00555779">
        <w:rPr>
          <w:rFonts w:ascii="Sylfaen" w:hAnsi="Sylfaen"/>
          <w:sz w:val="24"/>
          <w:szCs w:val="24"/>
          <w:lang w:val="hy-AM"/>
        </w:rPr>
        <w:t>-</w:t>
      </w:r>
      <w:r w:rsidRPr="00555779">
        <w:rPr>
          <w:rFonts w:ascii="Sylfaen" w:hAnsi="Sylfaen"/>
          <w:sz w:val="24"/>
          <w:szCs w:val="24"/>
          <w:lang w:val="hy-AM"/>
        </w:rPr>
        <w:t xml:space="preserve">հայտը </w:t>
      </w:r>
      <w:r w:rsidR="00A40040" w:rsidRPr="00555779">
        <w:rPr>
          <w:rFonts w:ascii="Sylfaen" w:hAnsi="Sylfaen"/>
          <w:sz w:val="24"/>
          <w:szCs w:val="24"/>
          <w:lang w:val="hy-AM"/>
        </w:rPr>
        <w:t xml:space="preserve">ստեղծելիս </w:t>
      </w:r>
      <w:r w:rsidR="00DD2DEE" w:rsidRPr="00555779">
        <w:rPr>
          <w:rFonts w:ascii="Sylfaen" w:hAnsi="Sylfaen"/>
          <w:sz w:val="24"/>
          <w:szCs w:val="24"/>
          <w:lang w:val="hy-AM"/>
        </w:rPr>
        <w:t xml:space="preserve">Ծրագրում </w:t>
      </w:r>
      <w:r w:rsidR="00A40040" w:rsidRPr="00555779">
        <w:rPr>
          <w:rFonts w:ascii="Sylfaen" w:hAnsi="Sylfaen"/>
          <w:sz w:val="24"/>
          <w:szCs w:val="24"/>
          <w:lang w:val="hy-AM"/>
        </w:rPr>
        <w:t xml:space="preserve">անմիջապես բացվում է Դիմում-հայտը </w:t>
      </w:r>
      <w:del w:id="1" w:author="Beniamin Tadevosyan" w:date="2017-08-09T10:01:00Z">
        <w:r w:rsidR="00A40040" w:rsidRPr="00555779" w:rsidDel="00DD2DEE">
          <w:rPr>
            <w:rFonts w:ascii="Sylfaen" w:hAnsi="Sylfaen"/>
            <w:sz w:val="24"/>
            <w:szCs w:val="24"/>
            <w:lang w:val="hy-AM"/>
          </w:rPr>
          <w:delText xml:space="preserve"> </w:delText>
        </w:r>
      </w:del>
      <w:r w:rsidR="00A40040" w:rsidRPr="00555779">
        <w:rPr>
          <w:rFonts w:ascii="Sylfaen" w:hAnsi="Sylfaen"/>
          <w:sz w:val="24"/>
          <w:szCs w:val="24"/>
          <w:lang w:val="hy-AM"/>
        </w:rPr>
        <w:t xml:space="preserve">և լրացման համար </w:t>
      </w:r>
      <w:r w:rsidRPr="00555779">
        <w:rPr>
          <w:rFonts w:ascii="Sylfaen" w:hAnsi="Sylfaen"/>
          <w:sz w:val="24"/>
          <w:szCs w:val="24"/>
          <w:lang w:val="hy-AM"/>
        </w:rPr>
        <w:t xml:space="preserve">ակտիվ են լինում միայն </w:t>
      </w:r>
      <w:r w:rsidR="00B908FF" w:rsidRPr="00555779">
        <w:rPr>
          <w:rFonts w:ascii="Sylfaen" w:hAnsi="Sylfaen"/>
          <w:sz w:val="24"/>
          <w:szCs w:val="24"/>
          <w:lang w:val="hy-AM"/>
        </w:rPr>
        <w:t>Հայտի &lt;Վարկունակության նախնական գնահատում&gt; մասի դաշտերը /տես Դիմում հայտ</w:t>
      </w:r>
      <w:r w:rsidR="00A40040" w:rsidRPr="00555779">
        <w:rPr>
          <w:rFonts w:ascii="Sylfaen" w:hAnsi="Sylfaen"/>
          <w:sz w:val="24"/>
          <w:szCs w:val="24"/>
          <w:lang w:val="hy-AM"/>
        </w:rPr>
        <w:t xml:space="preserve"> 1-</w:t>
      </w:r>
      <w:r w:rsidR="00B908FF" w:rsidRPr="00555779">
        <w:rPr>
          <w:rFonts w:ascii="Sylfaen" w:hAnsi="Sylfaen"/>
          <w:sz w:val="24"/>
          <w:szCs w:val="24"/>
          <w:lang w:val="hy-AM"/>
        </w:rPr>
        <w:t>ը/: Աշ</w:t>
      </w:r>
      <w:r w:rsidRPr="00555779">
        <w:rPr>
          <w:rFonts w:ascii="Sylfaen" w:hAnsi="Sylfaen"/>
          <w:sz w:val="24"/>
          <w:szCs w:val="24"/>
          <w:lang w:val="hy-AM"/>
        </w:rPr>
        <w:t xml:space="preserve">խատակիցը լրացնում է </w:t>
      </w:r>
      <w:r w:rsidR="00B908FF" w:rsidRPr="00555779">
        <w:rPr>
          <w:rFonts w:ascii="Sylfaen" w:hAnsi="Sylfaen"/>
          <w:sz w:val="24"/>
          <w:szCs w:val="24"/>
          <w:lang w:val="hy-AM"/>
        </w:rPr>
        <w:t>ակտիվ դաշտերը և աշխատացնում է &lt;Հարցում&gt; ֆունկցիան</w:t>
      </w:r>
      <w:r w:rsidR="00C50706" w:rsidRPr="00555779">
        <w:rPr>
          <w:rFonts w:ascii="Sylfaen" w:hAnsi="Sylfaen"/>
          <w:sz w:val="24"/>
          <w:szCs w:val="24"/>
          <w:lang w:val="hy-AM"/>
        </w:rPr>
        <w:t xml:space="preserve"> /1 րոպե/</w:t>
      </w:r>
      <w:r w:rsidR="00B908FF" w:rsidRPr="00555779">
        <w:rPr>
          <w:rFonts w:ascii="Sylfaen" w:hAnsi="Sylfaen"/>
          <w:sz w:val="24"/>
          <w:szCs w:val="24"/>
          <w:lang w:val="hy-AM"/>
        </w:rPr>
        <w:t xml:space="preserve">, որի արդյունքում ավտոմատ կատարվում է հարցում ԱՔՌԱ և Նորք  </w:t>
      </w:r>
      <w:r w:rsidR="00B908FF" w:rsidRPr="00555779">
        <w:rPr>
          <w:rFonts w:ascii="Sylfaen" w:hAnsi="Sylfaen"/>
          <w:sz w:val="24"/>
          <w:szCs w:val="24"/>
          <w:lang w:val="hy-AM"/>
        </w:rPr>
        <w:lastRenderedPageBreak/>
        <w:t>տեղեկատվական բազաներին: Ընդ որում Աքռա հարցում</w:t>
      </w:r>
      <w:r w:rsidR="00D152D5" w:rsidRPr="00555779">
        <w:rPr>
          <w:rFonts w:ascii="Sylfaen" w:hAnsi="Sylfaen"/>
          <w:sz w:val="24"/>
          <w:szCs w:val="24"/>
          <w:lang w:val="hy-AM"/>
        </w:rPr>
        <w:t xml:space="preserve">ը կատարվում է </w:t>
      </w:r>
      <w:r w:rsidR="00B908FF" w:rsidRPr="00555779">
        <w:rPr>
          <w:rFonts w:ascii="Sylfaen" w:hAnsi="Sylfaen"/>
          <w:sz w:val="24"/>
          <w:szCs w:val="24"/>
          <w:lang w:val="hy-AM"/>
        </w:rPr>
        <w:t>Fico սքոր ցուցանիշ</w:t>
      </w:r>
      <w:r w:rsidR="00D152D5" w:rsidRPr="00555779">
        <w:rPr>
          <w:rFonts w:ascii="Sylfaen" w:hAnsi="Sylfaen"/>
          <w:sz w:val="24"/>
          <w:szCs w:val="24"/>
          <w:lang w:val="hy-AM"/>
        </w:rPr>
        <w:t>ի հիման վրա</w:t>
      </w:r>
      <w:r w:rsidR="00B908FF" w:rsidRPr="00555779">
        <w:rPr>
          <w:rFonts w:ascii="Sylfaen" w:hAnsi="Sylfaen"/>
          <w:sz w:val="24"/>
          <w:szCs w:val="24"/>
          <w:lang w:val="hy-AM"/>
        </w:rPr>
        <w:t xml:space="preserve">: </w:t>
      </w:r>
      <w:r w:rsidR="00D24385" w:rsidRPr="00555779">
        <w:rPr>
          <w:rFonts w:ascii="Sylfaen" w:hAnsi="Sylfaen"/>
          <w:sz w:val="24"/>
          <w:szCs w:val="24"/>
          <w:lang w:val="hy-AM"/>
        </w:rPr>
        <w:t>Ծրագիրը սկզբում կատարում է  ԱՔՌԱ հարցումը և</w:t>
      </w:r>
      <w:r w:rsidR="00D152D5" w:rsidRPr="00555779">
        <w:rPr>
          <w:rFonts w:ascii="Sylfaen" w:hAnsi="Sylfaen"/>
          <w:sz w:val="24"/>
          <w:szCs w:val="24"/>
          <w:lang w:val="hy-AM"/>
        </w:rPr>
        <w:t>.</w:t>
      </w:r>
    </w:p>
    <w:p w14:paraId="1097D6D2" w14:textId="77777777" w:rsidR="00A30D6A" w:rsidRDefault="00D24385" w:rsidP="00D152D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50706">
        <w:rPr>
          <w:rFonts w:ascii="Sylfaen" w:hAnsi="Sylfaen"/>
          <w:sz w:val="24"/>
          <w:szCs w:val="24"/>
          <w:lang w:val="hy-AM"/>
        </w:rPr>
        <w:t>ե</w:t>
      </w:r>
      <w:r w:rsidR="00B908FF" w:rsidRPr="00C50706">
        <w:rPr>
          <w:rFonts w:ascii="Sylfaen" w:hAnsi="Sylfaen"/>
          <w:sz w:val="24"/>
          <w:szCs w:val="24"/>
          <w:lang w:val="hy-AM"/>
        </w:rPr>
        <w:t xml:space="preserve">թե </w:t>
      </w:r>
      <w:r w:rsidR="00B908FF" w:rsidRPr="002B0766">
        <w:rPr>
          <w:rFonts w:ascii="Sylfaen" w:hAnsi="Sylfaen"/>
          <w:sz w:val="24"/>
          <w:szCs w:val="24"/>
          <w:lang w:val="hy-AM"/>
        </w:rPr>
        <w:t xml:space="preserve">Fico </w:t>
      </w:r>
      <w:r w:rsidR="00B908FF" w:rsidRPr="00C50706">
        <w:rPr>
          <w:rFonts w:ascii="Sylfaen" w:hAnsi="Sylfaen"/>
          <w:sz w:val="24"/>
          <w:szCs w:val="24"/>
          <w:lang w:val="hy-AM"/>
        </w:rPr>
        <w:t>սքորի արդյունքը ցածր է նվազագույն շեմից, ապա Հայտը անմիջապես մերժվում է</w:t>
      </w:r>
      <w:r w:rsidR="00C50706">
        <w:rPr>
          <w:rFonts w:ascii="Sylfaen" w:hAnsi="Sylfaen"/>
          <w:sz w:val="24"/>
          <w:szCs w:val="24"/>
          <w:lang w:val="hy-AM"/>
        </w:rPr>
        <w:t xml:space="preserve"> </w:t>
      </w:r>
      <w:r w:rsidR="00B908FF" w:rsidRPr="00C50706">
        <w:rPr>
          <w:rFonts w:ascii="Sylfaen" w:hAnsi="Sylfaen"/>
          <w:sz w:val="24"/>
          <w:szCs w:val="24"/>
          <w:lang w:val="hy-AM"/>
        </w:rPr>
        <w:t xml:space="preserve">և էկրանին ավտոմատ  բացվում է մերժման թերթիկը, որը Աշխատակիցը տրամադրում է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 w:rsidR="00B908FF" w:rsidRPr="00C50706">
        <w:rPr>
          <w:rFonts w:ascii="Sylfaen" w:hAnsi="Sylfaen"/>
          <w:sz w:val="24"/>
          <w:szCs w:val="24"/>
          <w:lang w:val="hy-AM"/>
        </w:rPr>
        <w:t>ին</w:t>
      </w:r>
      <w:r w:rsidRPr="00C50706">
        <w:rPr>
          <w:rFonts w:ascii="Sylfaen" w:hAnsi="Sylfaen"/>
          <w:sz w:val="24"/>
          <w:szCs w:val="24"/>
          <w:lang w:val="hy-AM"/>
        </w:rPr>
        <w:t xml:space="preserve"> </w:t>
      </w:r>
      <w:r w:rsidR="00A30D6A">
        <w:rPr>
          <w:rFonts w:ascii="Sylfaen" w:hAnsi="Sylfaen"/>
          <w:sz w:val="24"/>
          <w:szCs w:val="24"/>
          <w:lang w:val="hy-AM"/>
        </w:rPr>
        <w:t>/2 րոպե/</w:t>
      </w:r>
      <w:r w:rsidR="00A30D6A" w:rsidRPr="00C50706">
        <w:rPr>
          <w:rFonts w:ascii="Sylfaen" w:hAnsi="Sylfaen"/>
          <w:sz w:val="24"/>
          <w:szCs w:val="24"/>
          <w:lang w:val="hy-AM"/>
        </w:rPr>
        <w:t xml:space="preserve"> </w:t>
      </w:r>
      <w:r w:rsidRPr="00C50706">
        <w:rPr>
          <w:rFonts w:ascii="Sylfaen" w:hAnsi="Sylfaen"/>
          <w:sz w:val="24"/>
          <w:szCs w:val="24"/>
          <w:lang w:val="hy-AM"/>
        </w:rPr>
        <w:t>և հարցման գործողությունը դադարում է</w:t>
      </w:r>
      <w:r w:rsidR="00A30D6A">
        <w:rPr>
          <w:rFonts w:ascii="Sylfaen" w:hAnsi="Sylfaen"/>
          <w:sz w:val="24"/>
          <w:szCs w:val="24"/>
          <w:lang w:val="hy-AM"/>
        </w:rPr>
        <w:t>,</w:t>
      </w:r>
    </w:p>
    <w:p w14:paraId="2C18F934" w14:textId="77777777" w:rsidR="00A30D6A" w:rsidRDefault="00B908FF" w:rsidP="00D152D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50706">
        <w:rPr>
          <w:rFonts w:ascii="Sylfaen" w:hAnsi="Sylfaen"/>
          <w:sz w:val="24"/>
          <w:szCs w:val="24"/>
          <w:lang w:val="hy-AM"/>
        </w:rPr>
        <w:t xml:space="preserve"> եթե </w:t>
      </w:r>
      <w:r w:rsidR="00D24385" w:rsidRPr="002B0766">
        <w:rPr>
          <w:rFonts w:ascii="Sylfaen" w:hAnsi="Sylfaen"/>
          <w:sz w:val="24"/>
          <w:szCs w:val="24"/>
          <w:lang w:val="hy-AM"/>
        </w:rPr>
        <w:t xml:space="preserve">Fico </w:t>
      </w:r>
      <w:r w:rsidR="00D24385" w:rsidRPr="00C50706">
        <w:rPr>
          <w:rFonts w:ascii="Sylfaen" w:hAnsi="Sylfaen"/>
          <w:sz w:val="24"/>
          <w:szCs w:val="24"/>
          <w:lang w:val="hy-AM"/>
        </w:rPr>
        <w:t xml:space="preserve">սքորի արդյունքը գտնվում է </w:t>
      </w:r>
      <w:r w:rsidR="00A40040">
        <w:rPr>
          <w:rFonts w:ascii="Sylfaen" w:hAnsi="Sylfaen"/>
          <w:sz w:val="24"/>
          <w:szCs w:val="24"/>
          <w:lang w:val="hy-AM"/>
        </w:rPr>
        <w:t xml:space="preserve">թույլատրելի </w:t>
      </w:r>
      <w:r w:rsidR="00D24385" w:rsidRPr="00C50706">
        <w:rPr>
          <w:rFonts w:ascii="Sylfaen" w:hAnsi="Sylfaen"/>
          <w:sz w:val="24"/>
          <w:szCs w:val="24"/>
          <w:lang w:val="hy-AM"/>
        </w:rPr>
        <w:t xml:space="preserve">միջակայքում, ապա ավտոմատ կատարվում է նաև հարցում եկամուտների վերաբերյալ Նորք տեղեկատվականից: </w:t>
      </w:r>
    </w:p>
    <w:p w14:paraId="551CFB3C" w14:textId="0915D9D0" w:rsidR="0013723C" w:rsidRPr="00A30D6A" w:rsidRDefault="00D24385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30D6A">
        <w:rPr>
          <w:rFonts w:ascii="Sylfaen" w:hAnsi="Sylfaen" w:cs="Sylfaen"/>
          <w:sz w:val="24"/>
          <w:szCs w:val="24"/>
          <w:lang w:val="hy-AM"/>
        </w:rPr>
        <w:t>Ծրագիրը</w:t>
      </w:r>
      <w:r w:rsidRPr="00A30D6A">
        <w:rPr>
          <w:rFonts w:ascii="Sylfaen" w:hAnsi="Sylfaen"/>
          <w:sz w:val="24"/>
          <w:szCs w:val="24"/>
          <w:lang w:val="hy-AM"/>
        </w:rPr>
        <w:t xml:space="preserve"> </w:t>
      </w:r>
      <w:r w:rsidR="00A30D6A">
        <w:rPr>
          <w:rFonts w:ascii="Sylfaen" w:hAnsi="Sylfaen"/>
          <w:sz w:val="24"/>
          <w:szCs w:val="24"/>
          <w:lang w:val="hy-AM"/>
        </w:rPr>
        <w:t>աշխատացնում է սքորինգի հաշվարկի մեխանիզմ `</w:t>
      </w:r>
      <w:r w:rsidRPr="00A30D6A">
        <w:rPr>
          <w:rFonts w:ascii="Sylfaen" w:hAnsi="Sylfaen"/>
          <w:sz w:val="24"/>
          <w:szCs w:val="24"/>
          <w:lang w:val="hy-AM"/>
        </w:rPr>
        <w:t xml:space="preserve">վերցնելով </w:t>
      </w:r>
      <w:r w:rsidRPr="002B0766">
        <w:rPr>
          <w:rFonts w:ascii="Sylfaen" w:hAnsi="Sylfaen"/>
          <w:sz w:val="24"/>
          <w:szCs w:val="24"/>
          <w:lang w:val="hy-AM"/>
        </w:rPr>
        <w:t xml:space="preserve">Fico </w:t>
      </w:r>
      <w:r w:rsidRPr="00A30D6A">
        <w:rPr>
          <w:rFonts w:ascii="Sylfaen" w:hAnsi="Sylfaen"/>
          <w:sz w:val="24"/>
          <w:szCs w:val="24"/>
          <w:lang w:val="hy-AM"/>
        </w:rPr>
        <w:t xml:space="preserve">սքորի արդյունքը, աշխատավարձի չափը  և </w:t>
      </w:r>
      <w:r w:rsidR="00C60C4D" w:rsidRPr="00A30D6A">
        <w:rPr>
          <w:rFonts w:ascii="Sylfaen" w:hAnsi="Sylfaen"/>
          <w:sz w:val="24"/>
          <w:szCs w:val="24"/>
          <w:lang w:val="hy-AM"/>
        </w:rPr>
        <w:t>Հաճախորդ</w:t>
      </w:r>
      <w:r w:rsidRPr="00A30D6A">
        <w:rPr>
          <w:rFonts w:ascii="Sylfaen" w:hAnsi="Sylfaen"/>
          <w:sz w:val="24"/>
          <w:szCs w:val="24"/>
          <w:lang w:val="hy-AM"/>
        </w:rPr>
        <w:t>ի տարիքը</w:t>
      </w:r>
      <w:r w:rsidR="00A30D6A">
        <w:rPr>
          <w:rFonts w:ascii="Sylfaen" w:hAnsi="Sylfaen"/>
          <w:sz w:val="24"/>
          <w:szCs w:val="24"/>
          <w:lang w:val="hy-AM"/>
        </w:rPr>
        <w:t xml:space="preserve">: Այդ տվյալների հիման վրա կատարված հաշվարկի արդյունքում </w:t>
      </w:r>
      <w:r w:rsidR="00C50706" w:rsidRPr="00A30D6A">
        <w:rPr>
          <w:rFonts w:ascii="Sylfaen" w:hAnsi="Sylfaen"/>
          <w:sz w:val="24"/>
          <w:szCs w:val="24"/>
          <w:lang w:val="hy-AM"/>
        </w:rPr>
        <w:t xml:space="preserve">տալիս է այն գումարի չափը, որի սահմաններում </w:t>
      </w:r>
      <w:r w:rsidR="00C60C4D" w:rsidRPr="00A30D6A">
        <w:rPr>
          <w:rFonts w:ascii="Sylfaen" w:hAnsi="Sylfaen"/>
          <w:sz w:val="24"/>
          <w:szCs w:val="24"/>
          <w:lang w:val="hy-AM"/>
        </w:rPr>
        <w:t>Հաճախորդ</w:t>
      </w:r>
      <w:r w:rsidR="00C50706" w:rsidRPr="00A30D6A">
        <w:rPr>
          <w:rFonts w:ascii="Sylfaen" w:hAnsi="Sylfaen"/>
          <w:sz w:val="24"/>
          <w:szCs w:val="24"/>
          <w:lang w:val="hy-AM"/>
        </w:rPr>
        <w:t>ը կարող է ֆինանսավորվել Բանկի կողմից</w:t>
      </w:r>
      <w:r w:rsidR="00A30D6A">
        <w:rPr>
          <w:rFonts w:ascii="Sylfaen" w:hAnsi="Sylfaen"/>
          <w:sz w:val="24"/>
          <w:szCs w:val="24"/>
          <w:lang w:val="hy-AM"/>
        </w:rPr>
        <w:t>`</w:t>
      </w:r>
      <w:r w:rsidR="00C50706" w:rsidRPr="00A30D6A">
        <w:rPr>
          <w:rFonts w:ascii="Sylfaen" w:hAnsi="Sylfaen"/>
          <w:sz w:val="24"/>
          <w:szCs w:val="24"/>
          <w:lang w:val="hy-AM"/>
        </w:rPr>
        <w:t xml:space="preserve"> ապրանքի ձեռք բերման համար :</w:t>
      </w:r>
    </w:p>
    <w:p w14:paraId="53DF013D" w14:textId="7728A2C6" w:rsidR="00C50706" w:rsidRDefault="00C50706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Հարցման դրական պատասխանի դեպքում ակտիվանում են Հայտի մնացած դաշտերը, որը շարունակում է լրացնել աշխատակիցը</w:t>
      </w:r>
      <w:ins w:id="2" w:author="Beniamin Tadevosyan" w:date="2017-08-09T10:03:00Z">
        <w:r w:rsidR="00DD2DEE">
          <w:rPr>
            <w:rFonts w:ascii="Sylfaen" w:hAnsi="Sylfaen"/>
            <w:sz w:val="24"/>
            <w:szCs w:val="24"/>
            <w:lang w:val="hy-AM"/>
          </w:rPr>
          <w:t>՝</w:t>
        </w:r>
      </w:ins>
      <w:r>
        <w:rPr>
          <w:rFonts w:ascii="Sylfaen" w:hAnsi="Sylfaen"/>
          <w:sz w:val="24"/>
          <w:szCs w:val="24"/>
          <w:lang w:val="hy-AM"/>
        </w:rPr>
        <w:t xml:space="preserve">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>
        <w:rPr>
          <w:rFonts w:ascii="Sylfaen" w:hAnsi="Sylfaen"/>
          <w:sz w:val="24"/>
          <w:szCs w:val="24"/>
          <w:lang w:val="hy-AM"/>
        </w:rPr>
        <w:t xml:space="preserve">ին տրված հարցերի հիման վրա </w:t>
      </w:r>
      <w:r w:rsidR="00952953">
        <w:rPr>
          <w:rFonts w:ascii="Sylfaen" w:hAnsi="Sylfaen"/>
          <w:sz w:val="24"/>
          <w:szCs w:val="24"/>
          <w:lang w:val="hy-AM"/>
        </w:rPr>
        <w:t>:</w:t>
      </w:r>
    </w:p>
    <w:p w14:paraId="2D3F7633" w14:textId="77777777" w:rsidR="00830A85" w:rsidRPr="00BD5252" w:rsidRDefault="00830A85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Լրացման ընթացքում. </w:t>
      </w:r>
    </w:p>
    <w:p w14:paraId="76A651B9" w14:textId="77777777" w:rsidR="00830A85" w:rsidRPr="00830A85" w:rsidRDefault="00830A85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 w:rsidRPr="00830A85">
        <w:rPr>
          <w:rFonts w:ascii="Sylfaen" w:hAnsi="Sylfaen" w:cs="Sylfaen"/>
          <w:sz w:val="24"/>
          <w:szCs w:val="24"/>
          <w:lang w:val="hy-AM"/>
        </w:rPr>
        <w:t>այն</w:t>
      </w:r>
      <w:r w:rsidRPr="00830A85">
        <w:rPr>
          <w:rFonts w:ascii="Sylfaen" w:hAnsi="Sylfaen"/>
          <w:sz w:val="24"/>
          <w:szCs w:val="24"/>
          <w:lang w:val="hy-AM"/>
        </w:rPr>
        <w:t xml:space="preserve"> բոլոր դաշտերը որոնք պետք է լրացնել ընտրելով առաջարկվող տարբերակներից, ծրագիրը առաջարկում է և Աշխատակիցը </w:t>
      </w:r>
      <w:r>
        <w:rPr>
          <w:rFonts w:ascii="Sylfaen" w:hAnsi="Sylfaen"/>
          <w:sz w:val="24"/>
          <w:szCs w:val="24"/>
          <w:lang w:val="hy-AM"/>
        </w:rPr>
        <w:t xml:space="preserve">լրացնում է այն </w:t>
      </w:r>
      <w:r w:rsidRPr="00830A85">
        <w:rPr>
          <w:rFonts w:ascii="Sylfaen" w:hAnsi="Sylfaen"/>
          <w:sz w:val="24"/>
          <w:szCs w:val="24"/>
          <w:lang w:val="hy-AM"/>
        </w:rPr>
        <w:t>ընտր</w:t>
      </w:r>
      <w:r>
        <w:rPr>
          <w:rFonts w:ascii="Sylfaen" w:hAnsi="Sylfaen"/>
          <w:sz w:val="24"/>
          <w:szCs w:val="24"/>
          <w:lang w:val="hy-AM"/>
        </w:rPr>
        <w:t>ելով անհրաժեշտ տարբերակը</w:t>
      </w:r>
    </w:p>
    <w:p w14:paraId="659A262F" w14:textId="77777777" w:rsidR="00830A85" w:rsidRPr="002B0766" w:rsidRDefault="00830A85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30A85">
        <w:rPr>
          <w:rFonts w:ascii="Sylfaen" w:hAnsi="Sylfaen"/>
          <w:sz w:val="24"/>
          <w:szCs w:val="24"/>
          <w:lang w:val="hy-AM"/>
        </w:rPr>
        <w:t xml:space="preserve"> Այն բոլոր դաշտերը որոնք պարունակում են ամսաթվեր, բացվում է  օրացույց և ընտրվում է տարեթիվը և ամսաթիվը:</w:t>
      </w:r>
    </w:p>
    <w:p w14:paraId="65B7BC34" w14:textId="77777777" w:rsidR="00830A85" w:rsidRPr="002B0766" w:rsidRDefault="00830A85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Այն բոլոր դաշտերը որոնք վերաբերվում են վարկի պայմաններին լրացվում են ընտրելով առաջարկվող պայմաններից, իսկ տոկոսադրույքը  վերցվում է ավտոմատ /փակ դաշտ/: Յուրաքանչյուր Վաճառակետի համար սահմանված պայմանները նախապես մուտքագրվում են ծրագիր, որտեղից էլ վերցվում են </w:t>
      </w:r>
      <w:r>
        <w:rPr>
          <w:rFonts w:ascii="Sylfaen" w:hAnsi="Sylfaen"/>
          <w:sz w:val="24"/>
          <w:szCs w:val="24"/>
          <w:lang w:val="hy-AM"/>
        </w:rPr>
        <w:lastRenderedPageBreak/>
        <w:t>տվյալները: Կարող են նաև մուտքագրվել ըստ առանձին ապրանքատեսակի պայմաններ և ակցիաների պայմաններ</w:t>
      </w:r>
    </w:p>
    <w:p w14:paraId="54BBFCA4" w14:textId="77777777" w:rsidR="00830A85" w:rsidRPr="002B0766" w:rsidRDefault="00830A85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Հայտում առկա է նաև &lt;Հաշվիչ&gt; դաշտը, որը Աշխատակիցը  աշխատացնում է Վարկի պայմանները լրացնելուց հետո: Այն աշխատեցնելով Ծրագրում բացվում է  մարումների գրաֆիկը</w:t>
      </w:r>
      <w:r w:rsidR="005677CC">
        <w:rPr>
          <w:rFonts w:ascii="Sylfaen" w:hAnsi="Sylfaen"/>
          <w:sz w:val="24"/>
          <w:szCs w:val="24"/>
          <w:lang w:val="hy-AM"/>
        </w:rPr>
        <w:t>, որը</w:t>
      </w:r>
      <w:ins w:id="3" w:author="Beniamin Tadevosyan" w:date="2017-08-09T12:05:00Z">
        <w:r w:rsidR="009A0DA5">
          <w:rPr>
            <w:rFonts w:ascii="Sylfaen" w:hAnsi="Sylfaen"/>
            <w:sz w:val="24"/>
            <w:szCs w:val="24"/>
            <w:lang w:val="hy-AM"/>
          </w:rPr>
          <w:t xml:space="preserve"> </w:t>
        </w:r>
      </w:ins>
      <w:r w:rsidR="005677CC">
        <w:rPr>
          <w:rFonts w:ascii="Sylfaen" w:hAnsi="Sylfaen"/>
          <w:sz w:val="24"/>
          <w:szCs w:val="24"/>
          <w:lang w:val="hy-AM"/>
        </w:rPr>
        <w:t>վերջինս հայտնում է հաճախորդին</w:t>
      </w:r>
      <w:r>
        <w:rPr>
          <w:rFonts w:ascii="Sylfaen" w:hAnsi="Sylfaen"/>
          <w:sz w:val="24"/>
          <w:szCs w:val="24"/>
          <w:lang w:val="hy-AM"/>
        </w:rPr>
        <w:t>:</w:t>
      </w:r>
    </w:p>
    <w:p w14:paraId="4AD8130B" w14:textId="77777777" w:rsidR="00952953" w:rsidRDefault="00952953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Հայտը ամբողջությամբ լրացնելուց հետո, </w:t>
      </w:r>
      <w:r w:rsidR="009A0DA5">
        <w:rPr>
          <w:rFonts w:ascii="Sylfaen" w:hAnsi="Sylfaen"/>
          <w:sz w:val="24"/>
          <w:szCs w:val="24"/>
          <w:lang w:val="hy-AM"/>
        </w:rPr>
        <w:t xml:space="preserve">Աշխատակիցը </w:t>
      </w:r>
      <w:r>
        <w:rPr>
          <w:rFonts w:ascii="Sylfaen" w:hAnsi="Sylfaen"/>
          <w:sz w:val="24"/>
          <w:szCs w:val="24"/>
          <w:lang w:val="hy-AM"/>
        </w:rPr>
        <w:t>վերջում լրացնում է նաև ապրանքին վերաբերվող տվյալները</w:t>
      </w:r>
      <w:r w:rsidR="00A30D6A">
        <w:rPr>
          <w:rFonts w:ascii="Sylfaen" w:hAnsi="Sylfaen"/>
          <w:sz w:val="24"/>
          <w:szCs w:val="24"/>
          <w:lang w:val="hy-AM"/>
        </w:rPr>
        <w:t>/ապրանքի տեսակ, անվանում, կոդ և այլն/</w:t>
      </w:r>
      <w:r>
        <w:rPr>
          <w:rFonts w:ascii="Sylfaen" w:hAnsi="Sylfaen"/>
          <w:sz w:val="24"/>
          <w:szCs w:val="24"/>
          <w:lang w:val="hy-AM"/>
        </w:rPr>
        <w:t>:</w:t>
      </w:r>
    </w:p>
    <w:p w14:paraId="5E5F6350" w14:textId="77777777" w:rsidR="00952953" w:rsidRDefault="00952953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Ամբողջը լրացնելուց հետո </w:t>
      </w:r>
      <w:r w:rsidR="009A0DA5">
        <w:rPr>
          <w:rFonts w:ascii="Sylfaen" w:hAnsi="Sylfaen"/>
          <w:sz w:val="24"/>
          <w:szCs w:val="24"/>
          <w:lang w:val="hy-AM"/>
        </w:rPr>
        <w:t xml:space="preserve">Աշխատակիցը </w:t>
      </w:r>
      <w:r>
        <w:rPr>
          <w:rFonts w:ascii="Sylfaen" w:hAnsi="Sylfaen"/>
          <w:sz w:val="24"/>
          <w:szCs w:val="24"/>
          <w:lang w:val="hy-AM"/>
        </w:rPr>
        <w:t xml:space="preserve">հաստատում է Հայտը` աշխատացնելով &lt;Հաստատել&gt; ֆունկցիան, որի արդյունքում Հայտը ավտոմատ հայտնվում է </w:t>
      </w:r>
      <w:r w:rsidR="009A0DA5">
        <w:rPr>
          <w:rFonts w:ascii="Sylfaen" w:hAnsi="Sylfaen"/>
          <w:sz w:val="24"/>
          <w:szCs w:val="24"/>
          <w:lang w:val="hy-AM"/>
        </w:rPr>
        <w:t xml:space="preserve">Բանկի ՀԾ Բանկ համակարգի </w:t>
      </w:r>
      <w:r>
        <w:rPr>
          <w:rFonts w:ascii="Sylfaen" w:hAnsi="Sylfaen"/>
          <w:sz w:val="24"/>
          <w:szCs w:val="24"/>
          <w:lang w:val="hy-AM"/>
        </w:rPr>
        <w:t xml:space="preserve">առանձին ԱՇՏ-ում /նշված ԱՇՏ-ի նկարագիրը ներկայացված է </w:t>
      </w:r>
      <w:r w:rsidR="00555779">
        <w:rPr>
          <w:rFonts w:ascii="Sylfaen" w:hAnsi="Sylfaen"/>
          <w:sz w:val="24"/>
          <w:szCs w:val="24"/>
          <w:lang w:val="hy-AM"/>
        </w:rPr>
        <w:t>4</w:t>
      </w:r>
      <w:r w:rsidR="00B13840">
        <w:rPr>
          <w:rFonts w:ascii="Sylfaen" w:hAnsi="Sylfaen"/>
          <w:sz w:val="24"/>
          <w:szCs w:val="24"/>
          <w:lang w:val="hy-AM"/>
        </w:rPr>
        <w:t>-րդ բաժնում</w:t>
      </w:r>
      <w:r>
        <w:rPr>
          <w:rFonts w:ascii="Sylfaen" w:hAnsi="Sylfaen"/>
          <w:sz w:val="24"/>
          <w:szCs w:val="24"/>
          <w:lang w:val="hy-AM"/>
        </w:rPr>
        <w:t>/:</w:t>
      </w:r>
    </w:p>
    <w:p w14:paraId="0C71D77F" w14:textId="77777777" w:rsidR="00952953" w:rsidRDefault="00952953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Հայտը հաստատելուց հետո ծրագրում աշխատում է ՀՀ ԿԲ արդյունավետ տոկոսադրույքի հաշվարկը, որից հետո ավտոմատ արտահանվում և էկրանին բացվում են </w:t>
      </w:r>
    </w:p>
    <w:p w14:paraId="0664D80A" w14:textId="77777777" w:rsidR="00952953" w:rsidRDefault="009A0DA5" w:rsidP="00464E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Դիմում-</w:t>
      </w:r>
      <w:r w:rsidR="00952953">
        <w:rPr>
          <w:rFonts w:ascii="Sylfaen" w:hAnsi="Sylfaen"/>
          <w:sz w:val="24"/>
          <w:szCs w:val="24"/>
          <w:lang w:val="hy-AM"/>
        </w:rPr>
        <w:t>պայմանագիրը /</w:t>
      </w:r>
      <w:proofErr w:type="spellStart"/>
      <w:r w:rsidR="00952953">
        <w:rPr>
          <w:rFonts w:ascii="Sylfaen" w:hAnsi="Sylfaen"/>
          <w:sz w:val="24"/>
          <w:szCs w:val="24"/>
          <w:lang w:val="hy-AM"/>
        </w:rPr>
        <w:t>Օֆերտան</w:t>
      </w:r>
      <w:proofErr w:type="spellEnd"/>
      <w:r w:rsidR="00952953">
        <w:rPr>
          <w:rFonts w:ascii="Sylfaen" w:hAnsi="Sylfaen"/>
          <w:sz w:val="24"/>
          <w:szCs w:val="24"/>
          <w:lang w:val="hy-AM"/>
        </w:rPr>
        <w:t>/</w:t>
      </w:r>
      <w:r w:rsidR="00767A6F">
        <w:rPr>
          <w:rFonts w:ascii="Sylfaen" w:hAnsi="Sylfaen"/>
          <w:sz w:val="24"/>
          <w:szCs w:val="24"/>
          <w:lang w:val="hy-AM"/>
        </w:rPr>
        <w:t xml:space="preserve">, որի համար </w:t>
      </w:r>
      <w:proofErr w:type="spellStart"/>
      <w:r w:rsidR="00767A6F">
        <w:rPr>
          <w:rFonts w:ascii="Sylfaen" w:hAnsi="Sylfaen"/>
          <w:sz w:val="24"/>
          <w:szCs w:val="24"/>
          <w:lang w:val="hy-AM"/>
        </w:rPr>
        <w:t>գեներացնում</w:t>
      </w:r>
      <w:proofErr w:type="spellEnd"/>
      <w:r w:rsidR="00767A6F">
        <w:rPr>
          <w:rFonts w:ascii="Sylfaen" w:hAnsi="Sylfaen"/>
          <w:sz w:val="24"/>
          <w:szCs w:val="24"/>
          <w:lang w:val="hy-AM"/>
        </w:rPr>
        <w:t xml:space="preserve"> է համար /օր </w:t>
      </w:r>
      <w:r w:rsidR="00767A6F" w:rsidRPr="002B0766">
        <w:rPr>
          <w:rFonts w:ascii="Sylfaen" w:hAnsi="Sylfaen"/>
          <w:sz w:val="24"/>
          <w:szCs w:val="24"/>
          <w:lang w:val="hy-AM"/>
        </w:rPr>
        <w:t xml:space="preserve">ZIG1/00001, </w:t>
      </w:r>
      <w:r w:rsidR="00767A6F">
        <w:rPr>
          <w:rFonts w:ascii="Sylfaen" w:hAnsi="Sylfaen"/>
          <w:sz w:val="24"/>
          <w:szCs w:val="24"/>
          <w:lang w:val="hy-AM"/>
        </w:rPr>
        <w:t xml:space="preserve">որտեղ </w:t>
      </w:r>
      <w:r w:rsidR="00767A6F" w:rsidRPr="002B0766">
        <w:rPr>
          <w:rFonts w:ascii="Sylfaen" w:hAnsi="Sylfaen"/>
          <w:sz w:val="24"/>
          <w:szCs w:val="24"/>
          <w:lang w:val="hy-AM"/>
        </w:rPr>
        <w:t>ZIG-</w:t>
      </w:r>
      <w:r w:rsidR="00767A6F">
        <w:rPr>
          <w:rFonts w:ascii="Sylfaen" w:hAnsi="Sylfaen"/>
          <w:sz w:val="24"/>
          <w:szCs w:val="24"/>
          <w:lang w:val="hy-AM"/>
        </w:rPr>
        <w:t>ը խանութի անվանման 3 տառերն են, 1-ը` վաճառակետի համարը և 00001-ը տվյալ վաճառակետում ձևակերպված գործարքի հերթական համարը:/</w:t>
      </w:r>
    </w:p>
    <w:p w14:paraId="65C0B43F" w14:textId="77777777" w:rsidR="00952953" w:rsidRDefault="00321C45" w:rsidP="00464E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Մարումների գրաֆիկը /Հավելված 1/</w:t>
      </w:r>
    </w:p>
    <w:p w14:paraId="2CCFD311" w14:textId="77777777" w:rsidR="00321C45" w:rsidRDefault="00321C45" w:rsidP="00464E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Ապրանքների ցանկը /հավելված 2/</w:t>
      </w:r>
    </w:p>
    <w:p w14:paraId="3BE10885" w14:textId="77777777" w:rsidR="00321C45" w:rsidRDefault="00321C45" w:rsidP="00464E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Անհատական թերթիկը</w:t>
      </w:r>
    </w:p>
    <w:p w14:paraId="4310ABE2" w14:textId="77777777" w:rsidR="00321C45" w:rsidRDefault="00321C45" w:rsidP="00464E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ԱՔՌԱ և ՆՈՐՔ  հարցումների համաձայնությունը</w:t>
      </w:r>
    </w:p>
    <w:p w14:paraId="719EE792" w14:textId="77777777" w:rsidR="00321C45" w:rsidRDefault="00321C45" w:rsidP="00464E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Ար</w:t>
      </w:r>
      <w:r w:rsidR="004A11D0">
        <w:rPr>
          <w:rFonts w:ascii="Sylfaen" w:hAnsi="Sylfaen"/>
          <w:sz w:val="24"/>
          <w:szCs w:val="24"/>
          <w:lang w:val="hy-AM"/>
        </w:rPr>
        <w:t>բիտրաժային համաձայնագիրը:</w:t>
      </w:r>
    </w:p>
    <w:p w14:paraId="7826D082" w14:textId="77777777" w:rsidR="004A11D0" w:rsidRDefault="009A0DA5" w:rsidP="00464E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Աշխատակիցը</w:t>
      </w:r>
      <w:r w:rsidR="004A11D0">
        <w:rPr>
          <w:rFonts w:ascii="Sylfaen" w:hAnsi="Sylfaen"/>
          <w:sz w:val="24"/>
          <w:szCs w:val="24"/>
          <w:lang w:val="hy-AM"/>
        </w:rPr>
        <w:t xml:space="preserve"> տպում է վերոնշյալ փաստաթղթղերը 2 օրինակից  /Արբիտրաժային համաձայնագիրը 3 օրինակից/:</w:t>
      </w:r>
    </w:p>
    <w:p w14:paraId="041A10D4" w14:textId="6CF97D23" w:rsidR="00B13840" w:rsidRDefault="00B13840" w:rsidP="00464E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>
        <w:rPr>
          <w:rFonts w:ascii="Sylfaen" w:hAnsi="Sylfaen"/>
          <w:sz w:val="24"/>
          <w:szCs w:val="24"/>
          <w:lang w:val="hy-AM"/>
        </w:rPr>
        <w:lastRenderedPageBreak/>
        <w:t>Փաստաթղթղերի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ստորագրումից </w:t>
      </w:r>
      <w:r w:rsidR="008D060F">
        <w:rPr>
          <w:rFonts w:ascii="Sylfaen" w:hAnsi="Sylfaen"/>
          <w:sz w:val="24"/>
          <w:szCs w:val="24"/>
          <w:lang w:val="hy-AM"/>
        </w:rPr>
        <w:t xml:space="preserve">և անհրաժեշտ վճարները վճարելուց </w:t>
      </w:r>
      <w:r>
        <w:rPr>
          <w:rFonts w:ascii="Sylfaen" w:hAnsi="Sylfaen"/>
          <w:sz w:val="24"/>
          <w:szCs w:val="24"/>
          <w:lang w:val="hy-AM"/>
        </w:rPr>
        <w:t xml:space="preserve">հետո ապրանքը </w:t>
      </w:r>
      <w:proofErr w:type="spellStart"/>
      <w:r>
        <w:rPr>
          <w:rFonts w:ascii="Sylfaen" w:hAnsi="Sylfaen"/>
          <w:sz w:val="24"/>
          <w:szCs w:val="24"/>
          <w:lang w:val="hy-AM"/>
        </w:rPr>
        <w:t>տրամադրովում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է Հաճախորդին:</w:t>
      </w:r>
    </w:p>
    <w:p w14:paraId="77044365" w14:textId="77777777" w:rsidR="00A40040" w:rsidRPr="00A40040" w:rsidRDefault="00A40040" w:rsidP="00464E28">
      <w:pPr>
        <w:spacing w:line="360" w:lineRule="auto"/>
        <w:jc w:val="both"/>
        <w:rPr>
          <w:rFonts w:ascii="Sylfaen" w:hAnsi="Sylfaen"/>
          <w:b/>
          <w:i/>
          <w:sz w:val="24"/>
          <w:szCs w:val="24"/>
          <w:lang w:val="hy-AM"/>
        </w:rPr>
      </w:pPr>
      <w:r w:rsidRPr="00A40040">
        <w:rPr>
          <w:rFonts w:ascii="Sylfaen" w:hAnsi="Sylfaen"/>
          <w:b/>
          <w:i/>
          <w:sz w:val="24"/>
          <w:szCs w:val="24"/>
          <w:lang w:val="hy-AM"/>
        </w:rPr>
        <w:t>Ողջ գործընթացի տևողությունը 13-15 րոպե</w:t>
      </w:r>
    </w:p>
    <w:p w14:paraId="799A643C" w14:textId="77777777" w:rsidR="004A11D0" w:rsidRPr="00993BF8" w:rsidRDefault="004A11D0" w:rsidP="00555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993BF8">
        <w:rPr>
          <w:rFonts w:ascii="Sylfaen" w:hAnsi="Sylfaen"/>
          <w:b/>
          <w:sz w:val="24"/>
          <w:szCs w:val="24"/>
          <w:lang w:val="hy-AM"/>
        </w:rPr>
        <w:t xml:space="preserve">Ապառիկ </w:t>
      </w:r>
      <w:r w:rsidRPr="00993BF8">
        <w:rPr>
          <w:rFonts w:ascii="Sylfaen" w:hAnsi="Sylfaen"/>
          <w:b/>
          <w:sz w:val="24"/>
          <w:szCs w:val="24"/>
        </w:rPr>
        <w:t>On-Line</w:t>
      </w:r>
    </w:p>
    <w:p w14:paraId="33045D64" w14:textId="77777777" w:rsidR="00A40040" w:rsidRDefault="00A40040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40040">
        <w:rPr>
          <w:rFonts w:ascii="Sylfaen" w:hAnsi="Sylfaen" w:cs="Sylfaen"/>
          <w:sz w:val="24"/>
          <w:szCs w:val="24"/>
          <w:lang w:val="hy-AM"/>
        </w:rPr>
        <w:t>Ապառիկ</w:t>
      </w:r>
      <w:r w:rsidRPr="00A40040">
        <w:rPr>
          <w:rFonts w:ascii="Sylfaen" w:hAnsi="Sylfaen"/>
          <w:sz w:val="24"/>
          <w:szCs w:val="24"/>
          <w:lang w:val="hy-AM"/>
        </w:rPr>
        <w:t xml:space="preserve"> </w:t>
      </w:r>
      <w:r w:rsidRPr="002B0766">
        <w:rPr>
          <w:rFonts w:ascii="Sylfaen" w:hAnsi="Sylfaen"/>
          <w:sz w:val="24"/>
          <w:szCs w:val="24"/>
          <w:lang w:val="hy-AM"/>
        </w:rPr>
        <w:t>On-Line</w:t>
      </w:r>
      <w:r>
        <w:rPr>
          <w:rFonts w:ascii="Sylfaen" w:hAnsi="Sylfaen"/>
          <w:sz w:val="24"/>
          <w:szCs w:val="24"/>
          <w:lang w:val="hy-AM"/>
        </w:rPr>
        <w:t xml:space="preserve"> տարբերակի դեպքում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>
        <w:rPr>
          <w:rFonts w:ascii="Sylfaen" w:hAnsi="Sylfaen"/>
          <w:sz w:val="24"/>
          <w:szCs w:val="24"/>
          <w:lang w:val="hy-AM"/>
        </w:rPr>
        <w:t>ը մինչ Վաճառակետ գնալը կարող է նախապես լրացնել և ուղարկել</w:t>
      </w:r>
      <w:r w:rsidR="007D1DF3">
        <w:rPr>
          <w:rFonts w:ascii="Sylfaen" w:hAnsi="Sylfaen"/>
          <w:sz w:val="24"/>
          <w:szCs w:val="24"/>
          <w:lang w:val="hy-AM"/>
        </w:rPr>
        <w:t xml:space="preserve"> </w:t>
      </w:r>
      <w:r w:rsidR="00821F06">
        <w:rPr>
          <w:rFonts w:ascii="Sylfaen" w:hAnsi="Sylfaen"/>
          <w:sz w:val="24"/>
          <w:szCs w:val="24"/>
          <w:lang w:val="hy-AM"/>
        </w:rPr>
        <w:t>Դիմում-</w:t>
      </w:r>
      <w:r w:rsidR="007D1DF3">
        <w:rPr>
          <w:rFonts w:ascii="Sylfaen" w:hAnsi="Sylfaen"/>
          <w:sz w:val="24"/>
          <w:szCs w:val="24"/>
          <w:lang w:val="hy-AM"/>
        </w:rPr>
        <w:t>հայտը</w:t>
      </w:r>
      <w:r w:rsidR="00821F06">
        <w:rPr>
          <w:rFonts w:ascii="Sylfaen" w:hAnsi="Sylfaen"/>
          <w:sz w:val="24"/>
          <w:szCs w:val="24"/>
          <w:lang w:val="hy-AM"/>
        </w:rPr>
        <w:t xml:space="preserve"> /տես հայտը`  Դիմում</w:t>
      </w:r>
      <w:r w:rsidR="00821F06" w:rsidRPr="002B0766">
        <w:rPr>
          <w:rFonts w:ascii="Sylfaen" w:hAnsi="Sylfaen"/>
          <w:sz w:val="24"/>
          <w:szCs w:val="24"/>
          <w:lang w:val="hy-AM"/>
        </w:rPr>
        <w:t>-</w:t>
      </w:r>
      <w:r w:rsidR="00821F06">
        <w:rPr>
          <w:rFonts w:ascii="Sylfaen" w:hAnsi="Sylfaen"/>
          <w:sz w:val="24"/>
          <w:szCs w:val="24"/>
          <w:lang w:val="hy-AM"/>
        </w:rPr>
        <w:t xml:space="preserve"> հայտ </w:t>
      </w:r>
      <w:r w:rsidR="00821F06" w:rsidRPr="002B0766">
        <w:rPr>
          <w:rFonts w:ascii="Sylfaen" w:hAnsi="Sylfaen"/>
          <w:sz w:val="24"/>
          <w:szCs w:val="24"/>
          <w:lang w:val="hy-AM"/>
        </w:rPr>
        <w:t>On-Line</w:t>
      </w:r>
      <w:r w:rsidR="00821F06">
        <w:rPr>
          <w:rFonts w:ascii="Sylfaen" w:hAnsi="Sylfaen"/>
          <w:sz w:val="24"/>
          <w:szCs w:val="24"/>
          <w:lang w:val="hy-AM"/>
        </w:rPr>
        <w:t>/</w:t>
      </w:r>
      <w:r w:rsidR="007D1DF3">
        <w:rPr>
          <w:rFonts w:ascii="Sylfaen" w:hAnsi="Sylfaen"/>
          <w:sz w:val="24"/>
          <w:szCs w:val="24"/>
          <w:lang w:val="hy-AM"/>
        </w:rPr>
        <w:t xml:space="preserve"> Վաճառակետ:</w:t>
      </w:r>
      <w:r w:rsidR="00B13840">
        <w:rPr>
          <w:rFonts w:ascii="Sylfaen" w:hAnsi="Sylfaen"/>
          <w:sz w:val="24"/>
          <w:szCs w:val="24"/>
          <w:lang w:val="hy-AM"/>
        </w:rPr>
        <w:t xml:space="preserve"> </w:t>
      </w:r>
    </w:p>
    <w:p w14:paraId="497F8817" w14:textId="77777777" w:rsidR="007D1DF3" w:rsidRDefault="007D1DF3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Հայտի լրացման հնարավորությունը պետք է տեղադրված լինի</w:t>
      </w:r>
    </w:p>
    <w:p w14:paraId="3C94AE20" w14:textId="77777777" w:rsidR="007D1DF3" w:rsidRDefault="007D1DF3" w:rsidP="00464E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Ամերիա բանկի կայքում</w:t>
      </w:r>
    </w:p>
    <w:p w14:paraId="2EE8DE50" w14:textId="77777777" w:rsidR="007D1DF3" w:rsidRDefault="007D1DF3" w:rsidP="00464E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Վաճառակետերի կայքերում /ընդ որում կարող է լինել հղմամբ/</w:t>
      </w:r>
    </w:p>
    <w:p w14:paraId="36A570FD" w14:textId="77777777" w:rsidR="007D1DF3" w:rsidRDefault="007D1DF3" w:rsidP="00464E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Ինտերնետ բանկ համակարգում / հղմամբ</w:t>
      </w:r>
      <w:r w:rsidR="00821F06">
        <w:rPr>
          <w:rFonts w:ascii="Sylfaen" w:hAnsi="Sylfaen"/>
          <w:sz w:val="24"/>
          <w:szCs w:val="24"/>
          <w:lang w:val="hy-AM"/>
        </w:rPr>
        <w:t>/</w:t>
      </w:r>
    </w:p>
    <w:p w14:paraId="03EC7028" w14:textId="77777777" w:rsidR="007D1DF3" w:rsidRDefault="00821F06" w:rsidP="00464E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Վաճառակետում տեղադրված Ինքնասպասարկման տերմինալներում /միայն վարկունակության գնահատման մասով/</w:t>
      </w:r>
    </w:p>
    <w:p w14:paraId="209764A2" w14:textId="2A2534A3" w:rsidR="00821F06" w:rsidRPr="002B0766" w:rsidRDefault="00C60C4D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Հաճախորդ</w:t>
      </w:r>
      <w:r w:rsidR="00821F06" w:rsidRPr="005B24C7">
        <w:rPr>
          <w:rFonts w:ascii="Sylfaen" w:hAnsi="Sylfaen"/>
          <w:sz w:val="24"/>
          <w:szCs w:val="24"/>
          <w:lang w:val="hy-AM"/>
        </w:rPr>
        <w:t>ը նախորդ կետում նշված տարբերակներից որևէ մեկով բացում է հայտը</w:t>
      </w:r>
      <w:r w:rsidR="00B13840">
        <w:rPr>
          <w:rFonts w:ascii="Sylfaen" w:hAnsi="Sylfaen"/>
          <w:sz w:val="24"/>
          <w:szCs w:val="24"/>
          <w:lang w:val="hy-AM"/>
        </w:rPr>
        <w:t>`</w:t>
      </w:r>
      <w:r w:rsidR="00821F06" w:rsidRPr="005B24C7">
        <w:rPr>
          <w:rFonts w:ascii="Sylfaen" w:hAnsi="Sylfaen"/>
          <w:sz w:val="24"/>
          <w:szCs w:val="24"/>
          <w:lang w:val="hy-AM"/>
        </w:rPr>
        <w:t xml:space="preserve"> լրացնելու համար: Լրացման համար ակտիվ են լինում միայն Հայտի &lt;Վարկունակության նախնական գնահատում&gt; մասի դաշտերը: </w:t>
      </w:r>
      <w:r>
        <w:rPr>
          <w:rFonts w:ascii="Sylfaen" w:hAnsi="Sylfaen"/>
          <w:sz w:val="24"/>
          <w:szCs w:val="24"/>
          <w:lang w:val="hy-AM"/>
        </w:rPr>
        <w:t>Հաճախորդ</w:t>
      </w:r>
      <w:r w:rsidR="00821F06" w:rsidRPr="005B24C7">
        <w:rPr>
          <w:rFonts w:ascii="Sylfaen" w:hAnsi="Sylfaen"/>
          <w:sz w:val="24"/>
          <w:szCs w:val="24"/>
          <w:lang w:val="hy-AM"/>
        </w:rPr>
        <w:t xml:space="preserve">ը լրացնում է ակտիվ դաշտերը և աշխատացնում է &lt;Հարցում&gt; ֆունկցիան /1 րոպե/, որի արդյունքում ավտոմատ կատարվում է հարցում ԱՔՌԱ և Նորք  տեղեկատվական բազաներին: </w:t>
      </w:r>
      <w:r w:rsidR="005B24C7">
        <w:rPr>
          <w:rFonts w:ascii="Sylfaen" w:hAnsi="Sylfaen"/>
          <w:sz w:val="24"/>
          <w:szCs w:val="24"/>
          <w:lang w:val="hy-AM"/>
        </w:rPr>
        <w:t xml:space="preserve">Հարցման պրոցեսը և արդյունքի ընթացքը և տևողությունը կատարվում է նույն կերպ ինչ որ նկարագրված է </w:t>
      </w:r>
      <w:r w:rsidR="008D060F">
        <w:rPr>
          <w:rFonts w:ascii="Sylfaen" w:hAnsi="Sylfaen"/>
          <w:sz w:val="24"/>
          <w:szCs w:val="24"/>
          <w:lang w:val="hy-AM"/>
        </w:rPr>
        <w:t>2</w:t>
      </w:r>
      <w:r w:rsidR="005B24C7">
        <w:rPr>
          <w:rFonts w:ascii="Sylfaen" w:hAnsi="Sylfaen"/>
          <w:sz w:val="24"/>
          <w:szCs w:val="24"/>
          <w:lang w:val="hy-AM"/>
        </w:rPr>
        <w:t xml:space="preserve">.4 </w:t>
      </w:r>
      <w:proofErr w:type="spellStart"/>
      <w:r w:rsidR="005B24C7">
        <w:rPr>
          <w:rFonts w:ascii="Sylfaen" w:hAnsi="Sylfaen"/>
          <w:sz w:val="24"/>
          <w:szCs w:val="24"/>
          <w:lang w:val="hy-AM"/>
        </w:rPr>
        <w:t>կետում</w:t>
      </w:r>
      <w:proofErr w:type="spellEnd"/>
      <w:r w:rsidR="005B24C7">
        <w:rPr>
          <w:rFonts w:ascii="Sylfaen" w:hAnsi="Sylfaen"/>
          <w:sz w:val="24"/>
          <w:szCs w:val="24"/>
          <w:lang w:val="hy-AM"/>
        </w:rPr>
        <w:t xml:space="preserve">: Սակայն մինչ Հարցում ֆունկցիան աշխատացնելը Ծրագիրը </w:t>
      </w:r>
      <w:r w:rsidR="00B13840">
        <w:rPr>
          <w:rFonts w:ascii="Sylfaen" w:hAnsi="Sylfaen"/>
          <w:sz w:val="24"/>
          <w:szCs w:val="24"/>
          <w:lang w:val="hy-AM"/>
        </w:rPr>
        <w:t>պետք է զգուշացնի</w:t>
      </w:r>
      <w:r w:rsidR="005B24C7">
        <w:rPr>
          <w:rFonts w:ascii="Sylfaen" w:hAnsi="Sylfaen"/>
          <w:sz w:val="24"/>
          <w:szCs w:val="24"/>
          <w:lang w:val="hy-AM"/>
        </w:rPr>
        <w:t xml:space="preserve">, որ  մեկից ավելի հարցումները կարող են ազդել </w:t>
      </w:r>
      <w:r w:rsidR="005B24C7" w:rsidRPr="002B0766">
        <w:rPr>
          <w:rFonts w:ascii="Sylfaen" w:hAnsi="Sylfaen"/>
          <w:sz w:val="24"/>
          <w:szCs w:val="24"/>
          <w:lang w:val="hy-AM"/>
        </w:rPr>
        <w:t xml:space="preserve">Fico </w:t>
      </w:r>
      <w:r w:rsidR="005B24C7">
        <w:rPr>
          <w:rFonts w:ascii="Sylfaen" w:hAnsi="Sylfaen"/>
          <w:sz w:val="24"/>
          <w:szCs w:val="24"/>
          <w:lang w:val="hy-AM"/>
        </w:rPr>
        <w:t>սքորի ցուցանիշի վրա</w:t>
      </w:r>
      <w:r w:rsidR="00B13840">
        <w:rPr>
          <w:rFonts w:ascii="Sylfaen" w:hAnsi="Sylfaen"/>
          <w:sz w:val="24"/>
          <w:szCs w:val="24"/>
          <w:lang w:val="hy-AM"/>
        </w:rPr>
        <w:t xml:space="preserve"> /կարող ենք նաև սահմանափակել նույն տվյալներով 3-ից ավելի հարցման գործողությունը /</w:t>
      </w:r>
      <w:r w:rsidR="005B24C7">
        <w:rPr>
          <w:rFonts w:ascii="Sylfaen" w:hAnsi="Sylfaen"/>
          <w:sz w:val="24"/>
          <w:szCs w:val="24"/>
          <w:lang w:val="hy-AM"/>
        </w:rPr>
        <w:t xml:space="preserve"> և կատարում է </w:t>
      </w:r>
      <w:r w:rsidR="00830A85">
        <w:rPr>
          <w:rFonts w:ascii="Sylfaen" w:hAnsi="Sylfaen"/>
          <w:sz w:val="24"/>
          <w:szCs w:val="24"/>
          <w:lang w:val="hy-AM"/>
        </w:rPr>
        <w:t>&lt;Հ</w:t>
      </w:r>
      <w:r w:rsidR="005B24C7">
        <w:rPr>
          <w:rFonts w:ascii="Sylfaen" w:hAnsi="Sylfaen"/>
          <w:sz w:val="24"/>
          <w:szCs w:val="24"/>
          <w:lang w:val="hy-AM"/>
        </w:rPr>
        <w:t>աստատ</w:t>
      </w:r>
      <w:r w:rsidR="00830A85">
        <w:rPr>
          <w:rFonts w:ascii="Sylfaen" w:hAnsi="Sylfaen"/>
          <w:sz w:val="24"/>
          <w:szCs w:val="24"/>
          <w:lang w:val="hy-AM"/>
        </w:rPr>
        <w:t>ու</w:t>
      </w:r>
      <w:r w:rsidR="005B24C7">
        <w:rPr>
          <w:rFonts w:ascii="Sylfaen" w:hAnsi="Sylfaen"/>
          <w:sz w:val="24"/>
          <w:szCs w:val="24"/>
          <w:lang w:val="hy-AM"/>
        </w:rPr>
        <w:t>մ</w:t>
      </w:r>
      <w:r w:rsidR="00830A85">
        <w:rPr>
          <w:rFonts w:ascii="Sylfaen" w:hAnsi="Sylfaen"/>
          <w:sz w:val="24"/>
          <w:szCs w:val="24"/>
          <w:lang w:val="hy-AM"/>
        </w:rPr>
        <w:t xml:space="preserve">&gt; </w:t>
      </w:r>
      <w:r w:rsidR="005B24C7">
        <w:rPr>
          <w:rFonts w:ascii="Sylfaen" w:hAnsi="Sylfaen"/>
          <w:sz w:val="24"/>
          <w:szCs w:val="24"/>
          <w:lang w:val="hy-AM"/>
        </w:rPr>
        <w:t xml:space="preserve">Աքռա և Նորք տեղեկատվականներին հարցում կատարելու համար: </w:t>
      </w:r>
    </w:p>
    <w:p w14:paraId="6AFC53DF" w14:textId="77777777" w:rsidR="00BD5252" w:rsidRDefault="00BD5252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Հարցման դրական պատասխանի դեպքում ակտիվանում են Հայտի մնացած դաշտերը, որը շարունակում է լրացնել /6-8 րոպե/:</w:t>
      </w:r>
    </w:p>
    <w:p w14:paraId="6D2A749D" w14:textId="77777777" w:rsidR="00BD5252" w:rsidRPr="00BD5252" w:rsidRDefault="00BD5252" w:rsidP="0055577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Լրացման ընթացքում. </w:t>
      </w:r>
    </w:p>
    <w:p w14:paraId="10C8ACBD" w14:textId="77777777" w:rsidR="00821F06" w:rsidRPr="00BD5252" w:rsidRDefault="00BD5252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 w:rsidRPr="00BD5252">
        <w:rPr>
          <w:rFonts w:ascii="Sylfaen" w:hAnsi="Sylfaen" w:cs="Sylfaen"/>
          <w:sz w:val="24"/>
          <w:szCs w:val="24"/>
          <w:lang w:val="hy-AM"/>
        </w:rPr>
        <w:t>այն</w:t>
      </w:r>
      <w:r w:rsidRPr="00BD5252">
        <w:rPr>
          <w:rFonts w:ascii="Sylfaen" w:hAnsi="Sylfaen"/>
          <w:sz w:val="24"/>
          <w:szCs w:val="24"/>
          <w:lang w:val="hy-AM"/>
        </w:rPr>
        <w:t xml:space="preserve"> բոլոր դաշտերը որոնք </w:t>
      </w:r>
      <w:r>
        <w:rPr>
          <w:rFonts w:ascii="Sylfaen" w:hAnsi="Sylfaen"/>
          <w:sz w:val="24"/>
          <w:szCs w:val="24"/>
          <w:lang w:val="hy-AM"/>
        </w:rPr>
        <w:t xml:space="preserve">պետք է </w:t>
      </w:r>
      <w:r w:rsidRPr="00BD5252">
        <w:rPr>
          <w:rFonts w:ascii="Sylfaen" w:hAnsi="Sylfaen"/>
          <w:sz w:val="24"/>
          <w:szCs w:val="24"/>
          <w:lang w:val="hy-AM"/>
        </w:rPr>
        <w:t xml:space="preserve">լրացնել ընտրելով առաջարկվող տարբերակներից, ծրագիրը առաջարկում է և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 w:rsidRPr="00BD5252">
        <w:rPr>
          <w:rFonts w:ascii="Sylfaen" w:hAnsi="Sylfaen"/>
          <w:sz w:val="24"/>
          <w:szCs w:val="24"/>
          <w:lang w:val="hy-AM"/>
        </w:rPr>
        <w:t>ը ընտրում է դրանցից որևէ մեկը,</w:t>
      </w:r>
    </w:p>
    <w:p w14:paraId="7D979251" w14:textId="77777777" w:rsidR="00BD5252" w:rsidRPr="00BD5252" w:rsidRDefault="00BD5252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Այն բոլոր դաշտերը որոնք պարունակում են ամսաթվեր, բացվում է  օրացույց և ընտրվում է տարեթիվը և ամսաթիվը:</w:t>
      </w:r>
    </w:p>
    <w:p w14:paraId="3AD52E74" w14:textId="77777777" w:rsidR="00A427B7" w:rsidRPr="00A427B7" w:rsidRDefault="00BD5252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Այն բոլոր դաշտերը որոնք վերաբերվում են վարկի պայմաններին</w:t>
      </w:r>
      <w:r w:rsidR="00A427B7">
        <w:rPr>
          <w:rFonts w:ascii="Sylfaen" w:hAnsi="Sylfaen"/>
          <w:sz w:val="24"/>
          <w:szCs w:val="24"/>
          <w:lang w:val="hy-AM"/>
        </w:rPr>
        <w:t xml:space="preserve"> լրացվում են ընտրելով առաջարկվող պայմաններից, իսկ տոկոսադրույքը  վերցվում է ավտոմատ /փակ դաշտ/, երբ ընտր</w:t>
      </w:r>
      <w:ins w:id="4" w:author="Beniamin Tadevosyan" w:date="2017-08-09T12:17:00Z">
        <w:r w:rsidR="00B62491">
          <w:rPr>
            <w:rFonts w:ascii="Sylfaen" w:hAnsi="Sylfaen"/>
            <w:sz w:val="24"/>
            <w:szCs w:val="24"/>
            <w:lang w:val="hy-AM"/>
          </w:rPr>
          <w:t>վ</w:t>
        </w:r>
      </w:ins>
      <w:r w:rsidR="00A427B7">
        <w:rPr>
          <w:rFonts w:ascii="Sylfaen" w:hAnsi="Sylfaen"/>
          <w:sz w:val="24"/>
          <w:szCs w:val="24"/>
          <w:lang w:val="hy-AM"/>
        </w:rPr>
        <w:t xml:space="preserve">ում է Վաճառակետը: Յուրաքանչյուր Վաճառակետի համար սահմանված պայմանները նախապես մուտքագրվում են ծրագիր, որտեղից էլ վերցվում են տվյալները երբ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 w:rsidR="00A427B7">
        <w:rPr>
          <w:rFonts w:ascii="Sylfaen" w:hAnsi="Sylfaen"/>
          <w:sz w:val="24"/>
          <w:szCs w:val="24"/>
          <w:lang w:val="hy-AM"/>
        </w:rPr>
        <w:t>ը ընտրում է Վաճառակետը: Կարող են նաև մուտքագրվել ըստ առանձին ապրանքատեսակի պայմաններ:</w:t>
      </w:r>
    </w:p>
    <w:p w14:paraId="1F63E9E4" w14:textId="77777777" w:rsidR="00A427B7" w:rsidRPr="00A427B7" w:rsidRDefault="00A427B7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Հայտում առկա է նաև &lt;Հաշվիչ&gt; դաշտը, որը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>
        <w:rPr>
          <w:rFonts w:ascii="Sylfaen" w:hAnsi="Sylfaen"/>
          <w:sz w:val="24"/>
          <w:szCs w:val="24"/>
          <w:lang w:val="hy-AM"/>
        </w:rPr>
        <w:t>ը աշխատեցնում է</w:t>
      </w:r>
      <w:r w:rsidR="00394923">
        <w:rPr>
          <w:rFonts w:ascii="Sylfaen" w:hAnsi="Sylfaen"/>
          <w:sz w:val="24"/>
          <w:szCs w:val="24"/>
          <w:lang w:val="hy-AM"/>
        </w:rPr>
        <w:t xml:space="preserve"> </w:t>
      </w:r>
      <w:r w:rsidR="00E04F3F">
        <w:rPr>
          <w:rFonts w:ascii="Sylfaen" w:hAnsi="Sylfaen"/>
          <w:sz w:val="24"/>
          <w:szCs w:val="24"/>
          <w:lang w:val="hy-AM"/>
        </w:rPr>
        <w:t>Վարկի պայմանները լրացնելուց հետո</w:t>
      </w:r>
      <w:r w:rsidR="00394923">
        <w:rPr>
          <w:rFonts w:ascii="Sylfaen" w:hAnsi="Sylfaen"/>
          <w:sz w:val="24"/>
          <w:szCs w:val="24"/>
          <w:lang w:val="hy-AM"/>
        </w:rPr>
        <w:t>: Այն աշխատեցնելով Ծրագրում բացվում է  մարումների գրաֆիկը</w:t>
      </w:r>
      <w:r w:rsidR="00E04F3F">
        <w:rPr>
          <w:rFonts w:ascii="Sylfaen" w:hAnsi="Sylfaen"/>
          <w:sz w:val="24"/>
          <w:szCs w:val="24"/>
          <w:lang w:val="hy-AM"/>
        </w:rPr>
        <w:t>:</w:t>
      </w:r>
    </w:p>
    <w:p w14:paraId="571089D2" w14:textId="77777777" w:rsidR="00BD5252" w:rsidRPr="002B0766" w:rsidRDefault="00A427B7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 w:rsidR="00E04F3F">
        <w:rPr>
          <w:rFonts w:ascii="Sylfaen" w:hAnsi="Sylfaen"/>
          <w:sz w:val="24"/>
          <w:szCs w:val="24"/>
          <w:lang w:val="hy-AM"/>
        </w:rPr>
        <w:t xml:space="preserve">Հայտը վերջնական ուղարկելուց առաջ ծրագիրը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 w:rsidR="00E04F3F">
        <w:rPr>
          <w:rFonts w:ascii="Sylfaen" w:hAnsi="Sylfaen"/>
          <w:sz w:val="24"/>
          <w:szCs w:val="24"/>
          <w:lang w:val="hy-AM"/>
        </w:rPr>
        <w:t>ին առաջարկում է ծանոթանալ Տեղեկատվական ամփոփագրին կամ Ընդհանրական թերթիկին հղում տալով Բանկի կայքի համապատասխան էջին և բացելով այն:</w:t>
      </w:r>
    </w:p>
    <w:p w14:paraId="30842DC2" w14:textId="77777777" w:rsidR="00E04F3F" w:rsidRPr="002B0766" w:rsidRDefault="00E04F3F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Ծրագիրը պահանջում է </w:t>
      </w:r>
      <w:r w:rsidR="00C60C4D">
        <w:rPr>
          <w:rFonts w:ascii="Sylfaen" w:hAnsi="Sylfaen"/>
          <w:sz w:val="24"/>
          <w:szCs w:val="24"/>
          <w:lang w:val="hy-AM"/>
        </w:rPr>
        <w:t>հ</w:t>
      </w:r>
      <w:r>
        <w:rPr>
          <w:rFonts w:ascii="Sylfaen" w:hAnsi="Sylfaen"/>
          <w:sz w:val="24"/>
          <w:szCs w:val="24"/>
          <w:lang w:val="hy-AM"/>
        </w:rPr>
        <w:t xml:space="preserve">աստատում, այն մասին որ </w:t>
      </w:r>
      <w:r w:rsidR="00C60C4D">
        <w:rPr>
          <w:rFonts w:ascii="Sylfaen" w:hAnsi="Sylfaen"/>
          <w:sz w:val="24"/>
          <w:szCs w:val="24"/>
          <w:lang w:val="hy-AM"/>
        </w:rPr>
        <w:t>Հաճախորդ</w:t>
      </w:r>
      <w:r>
        <w:rPr>
          <w:rFonts w:ascii="Sylfaen" w:hAnsi="Sylfaen"/>
          <w:sz w:val="24"/>
          <w:szCs w:val="24"/>
          <w:lang w:val="hy-AM"/>
        </w:rPr>
        <w:t xml:space="preserve">ը ծանոթացել է Տեղեկատվական ամփոփագրին կամ Ընդհանրական թերթիկին: Հաստատելուց հետո ծրագիրը թույլ է տալիս առաջ անցնել: </w:t>
      </w:r>
    </w:p>
    <w:p w14:paraId="59DC379A" w14:textId="77777777" w:rsidR="00E04F3F" w:rsidRPr="002B0766" w:rsidRDefault="00E04F3F" w:rsidP="00555779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Հաճախորդը աշխատեցնելով Հայտի &lt;Ուղարկել առաջ&gt; ֆունկցիան  1 րոպեի ընթացքում ստանում է հաղորդագրություն </w:t>
      </w:r>
      <w:r w:rsidR="00C60C4D">
        <w:rPr>
          <w:rFonts w:ascii="Sylfaen" w:hAnsi="Sylfaen"/>
          <w:sz w:val="24"/>
          <w:szCs w:val="24"/>
          <w:lang w:val="hy-AM"/>
        </w:rPr>
        <w:t xml:space="preserve"> Հայտի վիճակի մասին /հաղորդագրությունների բովանդակությունները ներկայացված են  Հայտում/:</w:t>
      </w:r>
    </w:p>
    <w:p w14:paraId="704DFDC3" w14:textId="77777777" w:rsidR="00C60C4D" w:rsidRPr="00C60C4D" w:rsidRDefault="00C60C4D" w:rsidP="00464E28">
      <w:pPr>
        <w:pStyle w:val="ListParagraph"/>
        <w:spacing w:line="360" w:lineRule="auto"/>
        <w:ind w:left="862"/>
        <w:jc w:val="both"/>
        <w:rPr>
          <w:rFonts w:ascii="Sylfaen" w:hAnsi="Sylfaen"/>
          <w:b/>
          <w:i/>
          <w:sz w:val="24"/>
          <w:szCs w:val="24"/>
          <w:lang w:val="hy-AM"/>
        </w:rPr>
      </w:pPr>
      <w:r w:rsidRPr="00C60C4D">
        <w:rPr>
          <w:rFonts w:ascii="Sylfaen" w:hAnsi="Sylfaen"/>
          <w:b/>
          <w:i/>
          <w:sz w:val="24"/>
          <w:szCs w:val="24"/>
          <w:lang w:val="hy-AM"/>
        </w:rPr>
        <w:lastRenderedPageBreak/>
        <w:t xml:space="preserve">Հայտի լրացման ողջ </w:t>
      </w:r>
      <w:proofErr w:type="spellStart"/>
      <w:r w:rsidRPr="00C60C4D">
        <w:rPr>
          <w:rFonts w:ascii="Sylfaen" w:hAnsi="Sylfaen"/>
          <w:b/>
          <w:i/>
          <w:sz w:val="24"/>
          <w:szCs w:val="24"/>
          <w:lang w:val="hy-AM"/>
        </w:rPr>
        <w:t>տևողությունը</w:t>
      </w:r>
      <w:proofErr w:type="spellEnd"/>
      <w:r w:rsidRPr="00C60C4D">
        <w:rPr>
          <w:rFonts w:ascii="Sylfaen" w:hAnsi="Sylfaen"/>
          <w:b/>
          <w:i/>
          <w:sz w:val="24"/>
          <w:szCs w:val="24"/>
          <w:lang w:val="hy-AM"/>
        </w:rPr>
        <w:t xml:space="preserve"> 12-15 րոպե</w:t>
      </w:r>
    </w:p>
    <w:p w14:paraId="7B0D147A" w14:textId="77777777" w:rsidR="00A42C96" w:rsidRDefault="00C60C4D" w:rsidP="00555779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C60C4D">
        <w:rPr>
          <w:rFonts w:ascii="Sylfaen" w:hAnsi="Sylfaen" w:cs="Sylfaen"/>
          <w:sz w:val="24"/>
          <w:szCs w:val="24"/>
          <w:lang w:val="hy-AM"/>
        </w:rPr>
        <w:t>Հ</w:t>
      </w:r>
      <w:r w:rsidRPr="00C60C4D">
        <w:rPr>
          <w:rFonts w:ascii="Sylfaen" w:hAnsi="Sylfaen"/>
          <w:sz w:val="24"/>
          <w:szCs w:val="24"/>
          <w:lang w:val="hy-AM"/>
        </w:rPr>
        <w:t xml:space="preserve">այտի &lt;Ուղարկել առաջ&gt; ֆունկցիան  </w:t>
      </w:r>
      <w:r>
        <w:rPr>
          <w:rFonts w:ascii="Sylfaen" w:hAnsi="Sylfaen"/>
          <w:sz w:val="24"/>
          <w:szCs w:val="24"/>
          <w:lang w:val="hy-AM"/>
        </w:rPr>
        <w:t xml:space="preserve">աշխատելուց հետո Հայտը արտացոլվում է Վաճառակետի </w:t>
      </w:r>
      <w:r w:rsidR="00B62491">
        <w:rPr>
          <w:rFonts w:ascii="Sylfaen" w:hAnsi="Sylfaen"/>
          <w:sz w:val="24"/>
          <w:szCs w:val="24"/>
          <w:lang w:val="hy-AM"/>
        </w:rPr>
        <w:t xml:space="preserve">աշխատակցի մոտ՝ </w:t>
      </w:r>
      <w:r>
        <w:rPr>
          <w:rFonts w:ascii="Sylfaen" w:hAnsi="Sylfaen"/>
          <w:sz w:val="24"/>
          <w:szCs w:val="24"/>
          <w:lang w:val="hy-AM"/>
        </w:rPr>
        <w:t>ծրագրի &lt;Ստացված հայտեր&gt; մասում</w:t>
      </w:r>
      <w:r w:rsidR="00A42C96">
        <w:rPr>
          <w:rFonts w:ascii="Sylfaen" w:hAnsi="Sylfaen"/>
          <w:sz w:val="24"/>
          <w:szCs w:val="24"/>
          <w:lang w:val="hy-AM"/>
        </w:rPr>
        <w:t>:</w:t>
      </w:r>
    </w:p>
    <w:p w14:paraId="3FD7893A" w14:textId="77777777" w:rsidR="00A42C96" w:rsidRDefault="00A42C96" w:rsidP="00555779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&lt;Ստացված հայտեր&gt;-ում նոր հայտի հայտնվելուն պես վաճառակետի աշխատակիցը բացում է այն և.</w:t>
      </w:r>
    </w:p>
    <w:p w14:paraId="4AB8481E" w14:textId="77777777" w:rsidR="006826CC" w:rsidRDefault="00A42C96" w:rsidP="00464E28">
      <w:pPr>
        <w:pStyle w:val="ListParagraph"/>
        <w:numPr>
          <w:ilvl w:val="0"/>
          <w:numId w:val="6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Եթե </w:t>
      </w:r>
      <w:r w:rsidR="006826CC">
        <w:rPr>
          <w:rFonts w:ascii="Sylfaen" w:hAnsi="Sylfaen" w:cs="Sylfaen"/>
          <w:sz w:val="24"/>
          <w:szCs w:val="24"/>
          <w:lang w:val="hy-AM"/>
        </w:rPr>
        <w:t xml:space="preserve">Հաճախորդի կողմից </w:t>
      </w:r>
      <w:r w:rsidRPr="00A42C96">
        <w:rPr>
          <w:rFonts w:ascii="Sylfaen" w:hAnsi="Sylfaen" w:cs="Sylfaen"/>
          <w:sz w:val="24"/>
          <w:szCs w:val="24"/>
          <w:lang w:val="hy-AM"/>
        </w:rPr>
        <w:t>ընտրված</w:t>
      </w:r>
      <w:r w:rsidRPr="00A42C96">
        <w:rPr>
          <w:rFonts w:ascii="Sylfaen" w:hAnsi="Sylfaen"/>
          <w:sz w:val="24"/>
          <w:szCs w:val="24"/>
          <w:lang w:val="hy-AM"/>
        </w:rPr>
        <w:t xml:space="preserve"> է ապրանքի ձեռք բերման առաքումով տարբերակը, ապա 1 ժամվա ընթացքում կապնվում է Հաճախորդի հետ առաքման հետ կապված մանրամասները ճշտելու համար և ծրագրում </w:t>
      </w:r>
      <w:r w:rsidR="006826CC">
        <w:rPr>
          <w:rFonts w:ascii="Sylfaen" w:hAnsi="Sylfaen"/>
          <w:sz w:val="24"/>
          <w:szCs w:val="24"/>
          <w:lang w:val="hy-AM"/>
        </w:rPr>
        <w:t>հայտի կարգավիճակը  դարձնում է &lt;Ա</w:t>
      </w:r>
      <w:r>
        <w:rPr>
          <w:rFonts w:ascii="Sylfaen" w:hAnsi="Sylfaen"/>
          <w:sz w:val="24"/>
          <w:szCs w:val="24"/>
          <w:lang w:val="hy-AM"/>
        </w:rPr>
        <w:t xml:space="preserve">ռաքում </w:t>
      </w:r>
      <w:r w:rsidRPr="00A42C96">
        <w:rPr>
          <w:rFonts w:ascii="Sylfaen" w:hAnsi="Sylfaen"/>
          <w:sz w:val="24"/>
          <w:szCs w:val="24"/>
          <w:lang w:val="hy-AM"/>
        </w:rPr>
        <w:t>ընթացքի մեջ</w:t>
      </w:r>
      <w:r w:rsidR="006826CC">
        <w:rPr>
          <w:rFonts w:ascii="Sylfaen" w:hAnsi="Sylfaen"/>
          <w:sz w:val="24"/>
          <w:szCs w:val="24"/>
          <w:lang w:val="hy-AM"/>
        </w:rPr>
        <w:t>&gt;,</w:t>
      </w:r>
    </w:p>
    <w:p w14:paraId="1AB37CC5" w14:textId="77777777" w:rsidR="005677CC" w:rsidRDefault="005677CC" w:rsidP="005677CC">
      <w:pPr>
        <w:pStyle w:val="ListParagraph"/>
        <w:numPr>
          <w:ilvl w:val="0"/>
          <w:numId w:val="6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Եթե Հաճախորդը հրաժարվում է առաքումից և ընդհանրապես ծառայությունից ապա կարգավիճակը դարձնում է &lt;Հրաժարված&gt;,</w:t>
      </w:r>
    </w:p>
    <w:p w14:paraId="72C64B2F" w14:textId="58704445" w:rsidR="005677CC" w:rsidRPr="005677CC" w:rsidRDefault="005677CC" w:rsidP="005677CC">
      <w:pPr>
        <w:pStyle w:val="ListParagraph"/>
        <w:numPr>
          <w:ilvl w:val="0"/>
          <w:numId w:val="6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Եթե Հաճախորդը </w:t>
      </w:r>
      <w:proofErr w:type="spellStart"/>
      <w:r>
        <w:rPr>
          <w:rFonts w:ascii="Sylfaen" w:hAnsi="Sylfaen"/>
          <w:sz w:val="24"/>
          <w:szCs w:val="24"/>
          <w:lang w:val="hy-AM"/>
        </w:rPr>
        <w:t>մտափոխվում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է և </w:t>
      </w:r>
      <w:r w:rsidR="008D060F">
        <w:rPr>
          <w:rFonts w:ascii="Sylfaen" w:hAnsi="Sylfaen"/>
          <w:sz w:val="24"/>
          <w:szCs w:val="24"/>
          <w:lang w:val="hy-AM"/>
        </w:rPr>
        <w:t>ը</w:t>
      </w:r>
      <w:r>
        <w:rPr>
          <w:rFonts w:ascii="Sylfaen" w:hAnsi="Sylfaen"/>
          <w:sz w:val="24"/>
          <w:szCs w:val="24"/>
          <w:lang w:val="hy-AM"/>
        </w:rPr>
        <w:t>նտրում է տեղում ապրանքը ստանալու տարբերակը, ապա կարգավիճակը դարձնում է &lt;Սպասվող&gt;</w:t>
      </w:r>
    </w:p>
    <w:p w14:paraId="3C3F3E10" w14:textId="77777777" w:rsidR="006826CC" w:rsidRDefault="00A42C96" w:rsidP="00464E28">
      <w:pPr>
        <w:pStyle w:val="ListParagraph"/>
        <w:numPr>
          <w:ilvl w:val="0"/>
          <w:numId w:val="6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A42C96">
        <w:rPr>
          <w:rFonts w:ascii="Sylfaen" w:hAnsi="Sylfaen"/>
          <w:sz w:val="24"/>
          <w:szCs w:val="24"/>
          <w:lang w:val="hy-AM"/>
        </w:rPr>
        <w:t xml:space="preserve"> եթե հաճախորդը ընտրել է ապրանքի ստացման տեղում տարբերակը, ապա սպասում է հաճախորդի ներկայանալուն: Այդ ընթացքում Հայտի կարգավիճակը մնում է  </w:t>
      </w:r>
      <w:r w:rsidR="006826CC">
        <w:rPr>
          <w:rFonts w:ascii="Sylfaen" w:hAnsi="Sylfaen"/>
          <w:sz w:val="24"/>
          <w:szCs w:val="24"/>
          <w:lang w:val="hy-AM"/>
        </w:rPr>
        <w:t>&lt;Սպասվող&gt;</w:t>
      </w:r>
    </w:p>
    <w:p w14:paraId="613CCC8B" w14:textId="77777777" w:rsidR="00907561" w:rsidRDefault="00A42C96" w:rsidP="00464E28">
      <w:pPr>
        <w:pStyle w:val="ListParagraph"/>
        <w:numPr>
          <w:ilvl w:val="0"/>
          <w:numId w:val="6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A42C96">
        <w:rPr>
          <w:rFonts w:ascii="Sylfaen" w:hAnsi="Sylfaen"/>
          <w:sz w:val="24"/>
          <w:szCs w:val="24"/>
          <w:lang w:val="hy-AM"/>
        </w:rPr>
        <w:t xml:space="preserve">եթե </w:t>
      </w:r>
      <w:r w:rsidR="006826CC">
        <w:rPr>
          <w:rFonts w:ascii="Sylfaen" w:hAnsi="Sylfaen"/>
          <w:sz w:val="24"/>
          <w:szCs w:val="24"/>
          <w:lang w:val="hy-AM"/>
        </w:rPr>
        <w:t xml:space="preserve">&lt;Սպասվող &gt; հայտի  կարգավիճակի </w:t>
      </w:r>
      <w:r w:rsidRPr="00A42C96">
        <w:rPr>
          <w:rFonts w:ascii="Sylfaen" w:hAnsi="Sylfaen"/>
          <w:sz w:val="24"/>
          <w:szCs w:val="24"/>
          <w:lang w:val="hy-AM"/>
        </w:rPr>
        <w:t xml:space="preserve">Հաճախորդը չի ներկայանում </w:t>
      </w:r>
      <w:r w:rsidR="006826CC">
        <w:rPr>
          <w:rFonts w:ascii="Sylfaen" w:hAnsi="Sylfaen"/>
          <w:sz w:val="24"/>
          <w:szCs w:val="24"/>
          <w:lang w:val="hy-AM"/>
        </w:rPr>
        <w:t>, ապա մեկ օրվա ընթացքում Աշխատակիցը կապնվում է Հաճախորդի հետ, և եթե հաճախորդը հրաժարվում է  գործարքից, ապա կարգավիճակը դարձնում է &lt;</w:t>
      </w:r>
      <w:r w:rsidR="00907561">
        <w:rPr>
          <w:rFonts w:ascii="Sylfaen" w:hAnsi="Sylfaen"/>
          <w:sz w:val="24"/>
          <w:szCs w:val="24"/>
          <w:lang w:val="hy-AM"/>
        </w:rPr>
        <w:t>Հրաժարված</w:t>
      </w:r>
      <w:r w:rsidR="006826CC">
        <w:rPr>
          <w:rFonts w:ascii="Sylfaen" w:hAnsi="Sylfaen"/>
          <w:sz w:val="24"/>
          <w:szCs w:val="24"/>
          <w:lang w:val="hy-AM"/>
        </w:rPr>
        <w:t xml:space="preserve">&gt;, իսկ եթե հաճախորդը հայտնում է որ դեռևս կմոտենա ապա Աշխատակիցը հայտնում է , որ </w:t>
      </w:r>
      <w:r w:rsidR="00907561">
        <w:rPr>
          <w:rFonts w:ascii="Sylfaen" w:hAnsi="Sylfaen"/>
          <w:sz w:val="24"/>
          <w:szCs w:val="24"/>
          <w:lang w:val="hy-AM"/>
        </w:rPr>
        <w:t>Հայ</w:t>
      </w:r>
      <w:r w:rsidR="006826CC">
        <w:rPr>
          <w:rFonts w:ascii="Sylfaen" w:hAnsi="Sylfaen"/>
          <w:sz w:val="24"/>
          <w:szCs w:val="24"/>
          <w:lang w:val="hy-AM"/>
        </w:rPr>
        <w:t xml:space="preserve">տը ուժի մեջ կարող  է մնալ մինչև 7 օր և հայտի կարգավիճակը դարձնում է &lt;Սպասվող 7օր&gt;: 7 օր հետո Հաճախորդի չմոտենալու դեպքում </w:t>
      </w:r>
      <w:r w:rsidR="00907561">
        <w:rPr>
          <w:rFonts w:ascii="Sylfaen" w:hAnsi="Sylfaen"/>
          <w:sz w:val="24"/>
          <w:szCs w:val="24"/>
          <w:lang w:val="hy-AM"/>
        </w:rPr>
        <w:t>Հայտի կարգավիճակը ավտոմատ դառնում է &lt;Հրաժարված&gt;:</w:t>
      </w:r>
    </w:p>
    <w:p w14:paraId="747FDD70" w14:textId="77777777" w:rsidR="00907561" w:rsidRPr="00D340D9" w:rsidDel="00D762C5" w:rsidRDefault="002E12DD" w:rsidP="00D340D9">
      <w:pPr>
        <w:pStyle w:val="ListParagraph"/>
        <w:numPr>
          <w:ilvl w:val="0"/>
          <w:numId w:val="6"/>
        </w:numPr>
        <w:tabs>
          <w:tab w:val="left" w:pos="5942"/>
        </w:tabs>
        <w:jc w:val="both"/>
        <w:rPr>
          <w:del w:id="5" w:author="Beniamin Tadevosyan" w:date="2017-08-09T12:27:00Z"/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եթե </w:t>
      </w:r>
      <w:r w:rsidR="00907561" w:rsidRPr="002E12DD">
        <w:rPr>
          <w:rFonts w:ascii="Sylfaen" w:hAnsi="Sylfaen" w:cs="Sylfaen"/>
          <w:sz w:val="24"/>
          <w:szCs w:val="24"/>
          <w:lang w:val="hy-AM"/>
        </w:rPr>
        <w:t>հաճախորդը</w:t>
      </w:r>
      <w:r w:rsidR="00907561" w:rsidRPr="002E12DD">
        <w:rPr>
          <w:rFonts w:ascii="Sylfaen" w:hAnsi="Sylfaen"/>
          <w:sz w:val="24"/>
          <w:szCs w:val="24"/>
          <w:lang w:val="hy-AM"/>
        </w:rPr>
        <w:t xml:space="preserve"> մոտենում է Վաճառակետ, Աշխատակիցը բացում է Հայտը ստուգում է լրացված տվյալների ճշտությունը համեմատելով Անձը հաստատող փաստթղթի և ՀԾՀ-ի բնօրինակների </w:t>
      </w:r>
      <w:r w:rsidR="00D340D9">
        <w:rPr>
          <w:rFonts w:ascii="Sylfaen" w:hAnsi="Sylfaen"/>
          <w:sz w:val="24"/>
          <w:szCs w:val="24"/>
          <w:lang w:val="hy-AM"/>
        </w:rPr>
        <w:t xml:space="preserve">և </w:t>
      </w:r>
      <w:r w:rsidRPr="00D340D9">
        <w:rPr>
          <w:rFonts w:ascii="Sylfaen" w:hAnsi="Sylfaen" w:cs="Sylfaen"/>
          <w:sz w:val="24"/>
          <w:szCs w:val="24"/>
          <w:lang w:val="hy-AM"/>
        </w:rPr>
        <w:t>ե</w:t>
      </w:r>
      <w:r w:rsidR="00907561" w:rsidRPr="00D340D9">
        <w:rPr>
          <w:rFonts w:ascii="Sylfaen" w:hAnsi="Sylfaen"/>
          <w:sz w:val="24"/>
          <w:szCs w:val="24"/>
          <w:lang w:val="hy-AM"/>
        </w:rPr>
        <w:t>թե հայտնաբերում է սխալ</w:t>
      </w:r>
      <w:r w:rsidRPr="00D340D9">
        <w:rPr>
          <w:rFonts w:ascii="Sylfaen" w:hAnsi="Sylfaen"/>
          <w:sz w:val="24"/>
          <w:szCs w:val="24"/>
          <w:lang w:val="hy-AM"/>
        </w:rPr>
        <w:t xml:space="preserve">ներ Սքորինգի ցուցանիշի վրա ազդեցություն ունեցող տվյալներում, ապա մերժում է հայտը և առաջարկում է </w:t>
      </w:r>
      <w:r w:rsidR="00B81EAA" w:rsidRPr="00D340D9">
        <w:rPr>
          <w:rFonts w:ascii="Sylfaen" w:hAnsi="Sylfaen"/>
          <w:sz w:val="24"/>
          <w:szCs w:val="24"/>
          <w:lang w:val="hy-AM"/>
        </w:rPr>
        <w:t xml:space="preserve">տեղում </w:t>
      </w:r>
      <w:r w:rsidRPr="00D340D9">
        <w:rPr>
          <w:rFonts w:ascii="Sylfaen" w:hAnsi="Sylfaen"/>
          <w:sz w:val="24"/>
          <w:szCs w:val="24"/>
          <w:lang w:val="hy-AM"/>
        </w:rPr>
        <w:t xml:space="preserve">լրացնել նոր </w:t>
      </w:r>
      <w:r w:rsidR="00D762C5" w:rsidRPr="00D340D9">
        <w:rPr>
          <w:rFonts w:ascii="Sylfaen" w:hAnsi="Sylfaen"/>
          <w:sz w:val="24"/>
          <w:szCs w:val="24"/>
          <w:lang w:val="hy-AM"/>
        </w:rPr>
        <w:t>Դիմում-</w:t>
      </w:r>
      <w:r w:rsidRPr="00D340D9">
        <w:rPr>
          <w:rFonts w:ascii="Sylfaen" w:hAnsi="Sylfaen"/>
          <w:sz w:val="24"/>
          <w:szCs w:val="24"/>
          <w:lang w:val="hy-AM"/>
        </w:rPr>
        <w:t>հայտ, իսկ եթե սխալները այլ տվյալներում են</w:t>
      </w:r>
      <w:r w:rsidR="00B81EAA" w:rsidRPr="00D340D9">
        <w:rPr>
          <w:rFonts w:ascii="Sylfaen" w:hAnsi="Sylfaen"/>
          <w:sz w:val="24"/>
          <w:szCs w:val="24"/>
          <w:lang w:val="hy-AM"/>
        </w:rPr>
        <w:t>,</w:t>
      </w:r>
      <w:r w:rsidRPr="00D340D9">
        <w:rPr>
          <w:rFonts w:ascii="Sylfaen" w:hAnsi="Sylfaen"/>
          <w:sz w:val="24"/>
          <w:szCs w:val="24"/>
          <w:lang w:val="hy-AM"/>
        </w:rPr>
        <w:t xml:space="preserve"> կատարում է խմբագրում: Սքորինգի ցուցանիշի վրա ազդեցություն ունեցող տվյալներ պարունակող դաշտերը , ինչպես նաև Վարկի պայմանների այն դաշտերը որոնք վերցվում են ավտոմատ պետք է լինեն պասիվ, դրանք խմբագրման ենթակա չեն: </w:t>
      </w:r>
      <w:r w:rsidRPr="00D340D9">
        <w:rPr>
          <w:rFonts w:ascii="Sylfaen" w:hAnsi="Sylfaen"/>
          <w:sz w:val="24"/>
          <w:szCs w:val="24"/>
          <w:lang w:val="hy-AM"/>
        </w:rPr>
        <w:lastRenderedPageBreak/>
        <w:t>Խմբագրման ընթացքում գտնվող հայտի կարգավիճակը լինում է &lt;Խմբագրվող&gt;:</w:t>
      </w:r>
    </w:p>
    <w:p w14:paraId="685F15EF" w14:textId="77777777" w:rsidR="00D762C5" w:rsidRPr="00D340D9" w:rsidRDefault="00D762C5" w:rsidP="00D340D9">
      <w:pPr>
        <w:tabs>
          <w:tab w:val="left" w:pos="5942"/>
        </w:tabs>
        <w:jc w:val="both"/>
        <w:rPr>
          <w:ins w:id="6" w:author="Beniamin Tadevosyan" w:date="2017-08-09T12:27:00Z"/>
          <w:rFonts w:ascii="Sylfaen" w:hAnsi="Sylfaen"/>
          <w:sz w:val="24"/>
          <w:szCs w:val="24"/>
          <w:lang w:val="hy-AM"/>
        </w:rPr>
      </w:pPr>
    </w:p>
    <w:p w14:paraId="22D96298" w14:textId="77777777" w:rsidR="002E12DD" w:rsidRPr="00D340D9" w:rsidRDefault="002E12DD" w:rsidP="00D340D9">
      <w:pPr>
        <w:pStyle w:val="ListParagraph"/>
        <w:numPr>
          <w:ilvl w:val="0"/>
          <w:numId w:val="13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D340D9">
        <w:rPr>
          <w:rFonts w:ascii="Sylfaen" w:hAnsi="Sylfaen" w:cs="Sylfaen"/>
          <w:sz w:val="24"/>
          <w:szCs w:val="24"/>
          <w:lang w:val="hy-AM"/>
        </w:rPr>
        <w:t>Եթե</w:t>
      </w:r>
      <w:r w:rsidRPr="00D340D9">
        <w:rPr>
          <w:rFonts w:ascii="Sylfaen" w:hAnsi="Sylfaen"/>
          <w:sz w:val="24"/>
          <w:szCs w:val="24"/>
          <w:lang w:val="hy-AM"/>
        </w:rPr>
        <w:t xml:space="preserve"> տվյալներում անճշտություններ</w:t>
      </w:r>
      <w:bookmarkStart w:id="7" w:name="_GoBack"/>
      <w:bookmarkEnd w:id="7"/>
      <w:r w:rsidRPr="00D340D9">
        <w:rPr>
          <w:rFonts w:ascii="Sylfaen" w:hAnsi="Sylfaen"/>
          <w:sz w:val="24"/>
          <w:szCs w:val="24"/>
          <w:lang w:val="hy-AM"/>
        </w:rPr>
        <w:t xml:space="preserve"> չեն լինում, ապա ընթացք է տալիս հայտին</w:t>
      </w:r>
      <w:r w:rsidR="00993BF8" w:rsidRPr="00D340D9">
        <w:rPr>
          <w:rFonts w:ascii="Sylfaen" w:hAnsi="Sylfaen"/>
          <w:sz w:val="24"/>
          <w:szCs w:val="24"/>
          <w:lang w:val="hy-AM"/>
        </w:rPr>
        <w:t xml:space="preserve"> լրացնելով Ապրանքին վերաբերվող տվյալները:</w:t>
      </w:r>
    </w:p>
    <w:p w14:paraId="08A822DC" w14:textId="77777777" w:rsidR="00993BF8" w:rsidRDefault="00993BF8" w:rsidP="00555779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Հայտը հաստատելուց հետո գործընթացը կատարվում է</w:t>
      </w:r>
      <w:r w:rsidR="00D340D9">
        <w:rPr>
          <w:rFonts w:ascii="Sylfaen" w:hAnsi="Sylfaen"/>
          <w:sz w:val="24"/>
          <w:szCs w:val="24"/>
          <w:lang w:val="hy-AM"/>
        </w:rPr>
        <w:t xml:space="preserve"> 2</w:t>
      </w:r>
      <w:r w:rsidR="00B643A1">
        <w:rPr>
          <w:rFonts w:ascii="Sylfaen" w:hAnsi="Sylfaen"/>
          <w:sz w:val="24"/>
          <w:szCs w:val="24"/>
          <w:lang w:val="hy-AM"/>
        </w:rPr>
        <w:t>.10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proofErr w:type="spellStart"/>
      <w:r>
        <w:rPr>
          <w:rFonts w:ascii="Sylfaen" w:hAnsi="Sylfaen"/>
          <w:sz w:val="24"/>
          <w:szCs w:val="24"/>
          <w:lang w:val="hy-AM"/>
        </w:rPr>
        <w:t>կետում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նկարագրված կարգով:</w:t>
      </w:r>
    </w:p>
    <w:p w14:paraId="354E09E5" w14:textId="77777777" w:rsidR="00993BF8" w:rsidRDefault="00993BF8" w:rsidP="00555779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Վաճառակետի կողմից ընթացքում գտնվող և  հաստատված հայտերը արտացոլվում են Բանկի համապատասխան ԱՇՏ-ում:</w:t>
      </w:r>
    </w:p>
    <w:p w14:paraId="0DDE63F8" w14:textId="77777777" w:rsidR="00993BF8" w:rsidRPr="00993BF8" w:rsidRDefault="00993BF8" w:rsidP="00464E28">
      <w:pPr>
        <w:pStyle w:val="ListParagraph"/>
        <w:tabs>
          <w:tab w:val="left" w:pos="5942"/>
        </w:tabs>
        <w:ind w:left="862"/>
        <w:jc w:val="both"/>
        <w:rPr>
          <w:rFonts w:ascii="Sylfaen" w:hAnsi="Sylfaen"/>
          <w:sz w:val="24"/>
          <w:szCs w:val="24"/>
          <w:lang w:val="hy-AM"/>
        </w:rPr>
      </w:pPr>
    </w:p>
    <w:p w14:paraId="27ADE967" w14:textId="77777777" w:rsidR="00993BF8" w:rsidRDefault="00993BF8" w:rsidP="00555779">
      <w:pPr>
        <w:pStyle w:val="ListParagraph"/>
        <w:numPr>
          <w:ilvl w:val="0"/>
          <w:numId w:val="11"/>
        </w:numPr>
        <w:tabs>
          <w:tab w:val="left" w:pos="5942"/>
        </w:tabs>
        <w:jc w:val="both"/>
        <w:rPr>
          <w:rFonts w:ascii="Sylfaen" w:hAnsi="Sylfaen"/>
          <w:b/>
          <w:sz w:val="24"/>
          <w:szCs w:val="24"/>
          <w:lang w:val="hy-AM"/>
        </w:rPr>
      </w:pPr>
      <w:r w:rsidRPr="00993BF8">
        <w:rPr>
          <w:rFonts w:ascii="Sylfaen" w:hAnsi="Sylfaen"/>
          <w:b/>
          <w:sz w:val="24"/>
          <w:szCs w:val="24"/>
          <w:lang w:val="hy-AM"/>
        </w:rPr>
        <w:t>Բանկում Ապառիկի ԱՇՏ-ի նկարագիրը</w:t>
      </w:r>
    </w:p>
    <w:p w14:paraId="55DFD2C2" w14:textId="77777777" w:rsidR="004A28DD" w:rsidRDefault="00993BF8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commentRangeStart w:id="8"/>
      <w:r w:rsidRPr="00993BF8">
        <w:rPr>
          <w:rFonts w:ascii="Sylfaen" w:hAnsi="Sylfaen"/>
          <w:sz w:val="24"/>
          <w:szCs w:val="24"/>
          <w:lang w:val="hy-AM"/>
        </w:rPr>
        <w:t xml:space="preserve">Բանկում Ապառիկի ԱՇՏ-ն տեղադրվում է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2B0766">
        <w:rPr>
          <w:rFonts w:ascii="Sylfaen" w:hAnsi="Sylfaen"/>
          <w:sz w:val="24"/>
          <w:szCs w:val="24"/>
          <w:lang w:val="hy-AM"/>
        </w:rPr>
        <w:t xml:space="preserve">AS bank </w:t>
      </w:r>
      <w:r>
        <w:rPr>
          <w:rFonts w:ascii="Sylfaen" w:hAnsi="Sylfaen"/>
          <w:sz w:val="24"/>
          <w:szCs w:val="24"/>
          <w:lang w:val="hy-AM"/>
        </w:rPr>
        <w:t>համակարգ</w:t>
      </w:r>
      <w:r w:rsidR="00B81EAA">
        <w:rPr>
          <w:rFonts w:ascii="Sylfaen" w:hAnsi="Sylfaen"/>
          <w:sz w:val="24"/>
          <w:szCs w:val="24"/>
          <w:lang w:val="hy-AM"/>
        </w:rPr>
        <w:t>ի</w:t>
      </w:r>
      <w:r>
        <w:rPr>
          <w:rFonts w:ascii="Sylfaen" w:hAnsi="Sylfaen"/>
          <w:sz w:val="24"/>
          <w:szCs w:val="24"/>
          <w:lang w:val="hy-AM"/>
        </w:rPr>
        <w:t>ում</w:t>
      </w:r>
      <w:r w:rsidR="00B81EAA">
        <w:rPr>
          <w:rFonts w:ascii="Sylfaen" w:hAnsi="Sylfaen"/>
          <w:sz w:val="24"/>
          <w:szCs w:val="24"/>
          <w:lang w:val="hy-AM"/>
        </w:rPr>
        <w:t xml:space="preserve"> ԱՇՏ-երի ցանկում</w:t>
      </w:r>
      <w:r>
        <w:rPr>
          <w:rFonts w:ascii="Sylfaen" w:hAnsi="Sylfaen"/>
          <w:sz w:val="24"/>
          <w:szCs w:val="24"/>
          <w:lang w:val="hy-AM"/>
        </w:rPr>
        <w:t xml:space="preserve">: ԱՇՏ-ի </w:t>
      </w:r>
      <w:r w:rsidR="00B81EAA">
        <w:rPr>
          <w:rFonts w:ascii="Sylfaen" w:hAnsi="Sylfaen"/>
          <w:sz w:val="24"/>
          <w:szCs w:val="24"/>
          <w:lang w:val="hy-AM"/>
        </w:rPr>
        <w:t xml:space="preserve">դիտման և </w:t>
      </w:r>
      <w:r>
        <w:rPr>
          <w:rFonts w:ascii="Sylfaen" w:hAnsi="Sylfaen"/>
          <w:sz w:val="24"/>
          <w:szCs w:val="24"/>
          <w:lang w:val="hy-AM"/>
        </w:rPr>
        <w:t>օգտագործման իրավասություն տրվում է Ապառ</w:t>
      </w:r>
      <w:r w:rsidR="004A28DD">
        <w:rPr>
          <w:rFonts w:ascii="Sylfaen" w:hAnsi="Sylfaen"/>
          <w:sz w:val="24"/>
          <w:szCs w:val="24"/>
          <w:lang w:val="hy-AM"/>
        </w:rPr>
        <w:t>ի</w:t>
      </w:r>
      <w:r>
        <w:rPr>
          <w:rFonts w:ascii="Sylfaen" w:hAnsi="Sylfaen"/>
          <w:sz w:val="24"/>
          <w:szCs w:val="24"/>
          <w:lang w:val="hy-AM"/>
        </w:rPr>
        <w:t>կ կենտրոնի աշխատակիցներին</w:t>
      </w:r>
      <w:r w:rsidR="00B81EAA">
        <w:rPr>
          <w:rFonts w:ascii="Sylfaen" w:hAnsi="Sylfaen"/>
          <w:sz w:val="24"/>
          <w:szCs w:val="24"/>
          <w:lang w:val="hy-AM"/>
        </w:rPr>
        <w:t>, ինչպես նաև դիտման իրավասություն տրվում է Բանկի այլ աշխատակիցների` ըստ անհրաժեշտության</w:t>
      </w:r>
      <w:r>
        <w:rPr>
          <w:rFonts w:ascii="Sylfaen" w:hAnsi="Sylfaen"/>
          <w:sz w:val="24"/>
          <w:szCs w:val="24"/>
          <w:lang w:val="hy-AM"/>
        </w:rPr>
        <w:t>:</w:t>
      </w:r>
      <w:commentRangeEnd w:id="8"/>
      <w:r w:rsidR="00D762C5">
        <w:rPr>
          <w:rStyle w:val="CommentReference"/>
        </w:rPr>
        <w:commentReference w:id="8"/>
      </w:r>
    </w:p>
    <w:p w14:paraId="06A53B1D" w14:textId="77777777" w:rsidR="004A28DD" w:rsidRDefault="004A28DD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ԱՇՏ-ում պետք է արտացոլվեն բոլոր Հայտերը</w:t>
      </w:r>
      <w:r w:rsidR="00B81EAA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ըս</w:t>
      </w:r>
      <w:r w:rsidR="00B81EAA">
        <w:rPr>
          <w:rFonts w:ascii="Sylfaen" w:hAnsi="Sylfaen"/>
          <w:sz w:val="24"/>
          <w:szCs w:val="24"/>
          <w:lang w:val="hy-AM"/>
        </w:rPr>
        <w:t>տ</w:t>
      </w:r>
      <w:r>
        <w:rPr>
          <w:rFonts w:ascii="Sylfaen" w:hAnsi="Sylfaen"/>
          <w:sz w:val="24"/>
          <w:szCs w:val="24"/>
          <w:lang w:val="hy-AM"/>
        </w:rPr>
        <w:t xml:space="preserve"> կարգավիճակների:</w:t>
      </w:r>
    </w:p>
    <w:p w14:paraId="0BD98AD3" w14:textId="77777777" w:rsidR="004A28DD" w:rsidRDefault="004A28DD" w:rsidP="00464E28">
      <w:pPr>
        <w:pStyle w:val="ListParagraph"/>
        <w:numPr>
          <w:ilvl w:val="0"/>
          <w:numId w:val="7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&lt;Ընթացիկ հայտեր&gt; բաժնում պետք է արտացոլվեն այն բոլոր հայտ</w:t>
      </w:r>
      <w:r w:rsidR="00B81EAA">
        <w:rPr>
          <w:rFonts w:ascii="Sylfaen" w:hAnsi="Sylfaen"/>
          <w:sz w:val="24"/>
          <w:szCs w:val="24"/>
          <w:lang w:val="hy-AM"/>
        </w:rPr>
        <w:t>ե</w:t>
      </w:r>
      <w:r>
        <w:rPr>
          <w:rFonts w:ascii="Sylfaen" w:hAnsi="Sylfaen"/>
          <w:sz w:val="24"/>
          <w:szCs w:val="24"/>
          <w:lang w:val="hy-AM"/>
        </w:rPr>
        <w:t>րը</w:t>
      </w:r>
      <w:r w:rsidR="00B81EAA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 որոնք դեռևս գտնվում են վաճառակետերում իրենց կարգավիճակներով և վաճառակետերի </w:t>
      </w:r>
      <w:commentRangeStart w:id="9"/>
      <w:r>
        <w:rPr>
          <w:rFonts w:ascii="Sylfaen" w:hAnsi="Sylfaen"/>
          <w:sz w:val="24"/>
          <w:szCs w:val="24"/>
          <w:lang w:val="hy-AM"/>
        </w:rPr>
        <w:t>անվանումներով</w:t>
      </w:r>
      <w:commentRangeEnd w:id="9"/>
      <w:r w:rsidR="00DB7CA7">
        <w:rPr>
          <w:rStyle w:val="CommentReference"/>
        </w:rPr>
        <w:commentReference w:id="9"/>
      </w:r>
      <w:r>
        <w:rPr>
          <w:rFonts w:ascii="Sylfaen" w:hAnsi="Sylfaen"/>
          <w:sz w:val="24"/>
          <w:szCs w:val="24"/>
          <w:lang w:val="hy-AM"/>
        </w:rPr>
        <w:t>:</w:t>
      </w:r>
    </w:p>
    <w:p w14:paraId="33AF787A" w14:textId="77777777" w:rsidR="004A28DD" w:rsidRDefault="004A28DD" w:rsidP="00464E28">
      <w:pPr>
        <w:pStyle w:val="ListParagraph"/>
        <w:numPr>
          <w:ilvl w:val="0"/>
          <w:numId w:val="7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&lt;Ստացված հաստատված հայտեր&gt; բաժնում պետք է գտնվեն այն բոլոր հայտերը, որոնք ստացվել են Վաճառակետերից  և որոնց համար արդեն պետք է կատարվեն Վարկի տրամադրումները,</w:t>
      </w:r>
    </w:p>
    <w:p w14:paraId="6DADA028" w14:textId="77777777" w:rsidR="001C5F4C" w:rsidRDefault="004A28DD" w:rsidP="00464E28">
      <w:pPr>
        <w:pStyle w:val="ListParagraph"/>
        <w:numPr>
          <w:ilvl w:val="0"/>
          <w:numId w:val="7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&lt;Տրամադրված հայտեր</w:t>
      </w:r>
      <w:r w:rsidR="001C5F4C">
        <w:rPr>
          <w:rFonts w:ascii="Sylfaen" w:hAnsi="Sylfaen"/>
          <w:sz w:val="24"/>
          <w:szCs w:val="24"/>
          <w:lang w:val="hy-AM"/>
        </w:rPr>
        <w:t>&gt;</w:t>
      </w:r>
      <w:r>
        <w:rPr>
          <w:rFonts w:ascii="Sylfaen" w:hAnsi="Sylfaen"/>
          <w:sz w:val="24"/>
          <w:szCs w:val="24"/>
          <w:lang w:val="hy-AM"/>
        </w:rPr>
        <w:t xml:space="preserve">, </w:t>
      </w:r>
      <w:r w:rsidR="001C5F4C">
        <w:rPr>
          <w:rFonts w:ascii="Sylfaen" w:hAnsi="Sylfaen"/>
          <w:sz w:val="24"/>
          <w:szCs w:val="24"/>
          <w:lang w:val="hy-AM"/>
        </w:rPr>
        <w:t>որոնց Բանկում ընթացք է տրվել և Վարկային պայմանագիրը բացված է և  տրամադրման գործողությունը կատարվել է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="001C5F4C">
        <w:rPr>
          <w:rFonts w:ascii="Sylfaen" w:hAnsi="Sylfaen"/>
          <w:sz w:val="24"/>
          <w:szCs w:val="24"/>
          <w:lang w:val="hy-AM"/>
        </w:rPr>
        <w:t>:</w:t>
      </w:r>
    </w:p>
    <w:p w14:paraId="38E61571" w14:textId="77777777" w:rsidR="001C5F4C" w:rsidRDefault="001C5F4C" w:rsidP="00464E28">
      <w:pPr>
        <w:pStyle w:val="ListParagraph"/>
        <w:numPr>
          <w:ilvl w:val="0"/>
          <w:numId w:val="7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&lt;Մարված հայտեր&gt;, որոնց գծով գումարը արդեն մուտքագրվել է Վաճառակետի հաշվին:</w:t>
      </w:r>
    </w:p>
    <w:p w14:paraId="6DD17414" w14:textId="77777777" w:rsidR="001C5F4C" w:rsidRDefault="001C5F4C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&lt;Ընթացիկ Հայտեր&gt; բաժինը</w:t>
      </w:r>
      <w:r w:rsidR="004A28DD" w:rsidRPr="001C5F4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նախատեսված է Վաճառակետերի աշխատանքը վերահսկելու համար:</w:t>
      </w:r>
    </w:p>
    <w:p w14:paraId="175F0FEA" w14:textId="77777777" w:rsidR="00D340D9" w:rsidRDefault="001C5F4C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D340D9">
        <w:rPr>
          <w:rFonts w:ascii="Sylfaen" w:hAnsi="Sylfaen"/>
          <w:sz w:val="24"/>
          <w:szCs w:val="24"/>
          <w:lang w:val="hy-AM"/>
        </w:rPr>
        <w:t xml:space="preserve">&lt;Ստացված հաստատված հայտեր&gt; բաժնում հայտերի ստացումից հետո աշխատացվում է </w:t>
      </w:r>
      <w:r w:rsidR="00464E28" w:rsidRPr="00D340D9">
        <w:rPr>
          <w:rFonts w:ascii="Sylfaen" w:hAnsi="Sylfaen"/>
          <w:sz w:val="24"/>
          <w:szCs w:val="24"/>
          <w:lang w:val="hy-AM"/>
        </w:rPr>
        <w:t xml:space="preserve">&lt;Ստուգել հաճախորդների բազայում&gt; ֆունկցիան  </w:t>
      </w:r>
      <w:r w:rsidRPr="00D340D9">
        <w:rPr>
          <w:rFonts w:ascii="Sylfaen" w:hAnsi="Sylfaen"/>
          <w:sz w:val="24"/>
          <w:szCs w:val="24"/>
          <w:lang w:val="hy-AM"/>
        </w:rPr>
        <w:t xml:space="preserve"> և ծրագիրը ստուգում է AS Bank-ում հաճախորդի առկայությունը և եթե առկա է ապա հայտնում է կոդը, եթե ոչ ապա ավտոմատ աշխատում է հաճախորդի բացման գործողությունը </w:t>
      </w:r>
      <w:r w:rsidR="00464E28" w:rsidRPr="00D340D9">
        <w:rPr>
          <w:rFonts w:ascii="Sylfaen" w:hAnsi="Sylfaen"/>
          <w:sz w:val="24"/>
          <w:szCs w:val="24"/>
          <w:lang w:val="hy-AM"/>
        </w:rPr>
        <w:t xml:space="preserve"> հայտում առկա տվյալների հիման վրա </w:t>
      </w:r>
      <w:r w:rsidR="00D340D9">
        <w:rPr>
          <w:rFonts w:ascii="Sylfaen" w:hAnsi="Sylfaen"/>
          <w:sz w:val="24"/>
          <w:szCs w:val="24"/>
          <w:lang w:val="hy-AM"/>
        </w:rPr>
        <w:t>:</w:t>
      </w:r>
    </w:p>
    <w:p w14:paraId="34F2462C" w14:textId="77777777" w:rsidR="00464E28" w:rsidRPr="00D340D9" w:rsidRDefault="00464E28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D340D9">
        <w:rPr>
          <w:rFonts w:ascii="Sylfaen" w:hAnsi="Sylfaen"/>
          <w:sz w:val="24"/>
          <w:szCs w:val="24"/>
          <w:lang w:val="hy-AM"/>
        </w:rPr>
        <w:lastRenderedPageBreak/>
        <w:t>Հաճախորդի կոդի հայտնի դառնալուց հետո աշխատացվում է &lt;Ստեղծել Վարկային պայմանագիր գործողությունը&gt; և ծրագիրը բացում է վարկային պայմանագիրը &lt;Վարկեր /տեղաբաշխված / ԱՇՏ-ում&gt; :</w:t>
      </w:r>
    </w:p>
    <w:p w14:paraId="4D7AC85F" w14:textId="77777777" w:rsidR="00464E28" w:rsidRDefault="00464E28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Աշխատակիցը &lt;Վարկեր /տեղաբաշխված / ԱՇՏ-ում&gt; հաստատում է պայմանագիրը և կատարում է գումարի տրամադրում Վաճառակետի համար բացված տարանցիկ հաշվին:</w:t>
      </w:r>
    </w:p>
    <w:p w14:paraId="7A65BBCD" w14:textId="77777777" w:rsidR="0013723C" w:rsidRDefault="00C20914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Տրամադրման գործողությունից հետո Հայտի կարգավիճակը դառնում է &lt;Տրամադրված հայտեր&gt;:</w:t>
      </w:r>
    </w:p>
    <w:p w14:paraId="2BE298C4" w14:textId="77777777" w:rsidR="00E760B3" w:rsidRDefault="00C86E07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Նախորդ </w:t>
      </w:r>
      <w:r w:rsidR="00E760B3">
        <w:rPr>
          <w:rFonts w:ascii="Sylfaen" w:hAnsi="Sylfaen"/>
          <w:sz w:val="24"/>
          <w:szCs w:val="24"/>
          <w:lang w:val="hy-AM"/>
        </w:rPr>
        <w:t xml:space="preserve">գործողությունից հետո </w:t>
      </w:r>
      <w:r>
        <w:rPr>
          <w:rFonts w:ascii="Sylfaen" w:hAnsi="Sylfaen"/>
          <w:sz w:val="24"/>
          <w:szCs w:val="24"/>
          <w:lang w:val="hy-AM"/>
        </w:rPr>
        <w:t xml:space="preserve">բոլոր </w:t>
      </w:r>
      <w:r w:rsidR="00E760B3">
        <w:rPr>
          <w:rFonts w:ascii="Sylfaen" w:hAnsi="Sylfaen"/>
          <w:sz w:val="24"/>
          <w:szCs w:val="24"/>
          <w:lang w:val="hy-AM"/>
        </w:rPr>
        <w:t xml:space="preserve">տվյալները պետք է ավտոմատ տեղափոխվեն </w:t>
      </w:r>
      <w:r w:rsidR="00E760B3" w:rsidRPr="002B0766">
        <w:rPr>
          <w:rFonts w:ascii="Sylfaen" w:hAnsi="Sylfaen"/>
          <w:sz w:val="24"/>
          <w:szCs w:val="24"/>
          <w:lang w:val="hy-AM"/>
        </w:rPr>
        <w:t xml:space="preserve">CRM </w:t>
      </w:r>
      <w:r w:rsidR="00E760B3">
        <w:rPr>
          <w:rFonts w:ascii="Sylfaen" w:hAnsi="Sylfaen"/>
          <w:sz w:val="24"/>
          <w:szCs w:val="24"/>
          <w:lang w:val="hy-AM"/>
        </w:rPr>
        <w:t>համակարգ</w:t>
      </w:r>
    </w:p>
    <w:p w14:paraId="2F0B6342" w14:textId="77777777" w:rsidR="00C20914" w:rsidRDefault="00C20914" w:rsidP="0055577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Երբ Վաճառակետը ուղարկում է փաստաթղթերի  թղթային  տարբերակները և </w:t>
      </w:r>
      <w:proofErr w:type="spellStart"/>
      <w:r>
        <w:rPr>
          <w:rFonts w:ascii="Sylfaen" w:hAnsi="Sylfaen"/>
          <w:sz w:val="24"/>
          <w:szCs w:val="24"/>
          <w:lang w:val="hy-AM"/>
        </w:rPr>
        <w:t>որևէ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տարբերություն չի հայտնաբերվում</w:t>
      </w:r>
      <w:r w:rsidR="00B81EAA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Հայտի վրայից </w:t>
      </w:r>
      <w:proofErr w:type="spellStart"/>
      <w:r>
        <w:rPr>
          <w:rFonts w:ascii="Sylfaen" w:hAnsi="Sylfaen"/>
          <w:sz w:val="24"/>
          <w:szCs w:val="24"/>
          <w:lang w:val="hy-AM"/>
        </w:rPr>
        <w:t>աշխատացվում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է &lt;Մարել հայտը&gt; գործողությունը, որի արդյունքում կատարվում է հաշվապահական  </w:t>
      </w:r>
      <w:r w:rsidR="00B81EAA">
        <w:rPr>
          <w:rFonts w:ascii="Sylfaen" w:hAnsi="Sylfaen"/>
          <w:sz w:val="24"/>
          <w:szCs w:val="24"/>
          <w:lang w:val="hy-AM"/>
        </w:rPr>
        <w:t xml:space="preserve">ձևակերպման </w:t>
      </w:r>
      <w:r>
        <w:rPr>
          <w:rFonts w:ascii="Sylfaen" w:hAnsi="Sylfaen"/>
          <w:sz w:val="24"/>
          <w:szCs w:val="24"/>
          <w:lang w:val="hy-AM"/>
        </w:rPr>
        <w:t xml:space="preserve">գործողություն և գումարը տարանցիկ հաշվից փոխանցվում է Վաճառակետի ընթացիկ հաշվին և </w:t>
      </w:r>
      <w:r w:rsidR="00B12E3A">
        <w:rPr>
          <w:rFonts w:ascii="Sylfaen" w:hAnsi="Sylfaen"/>
          <w:sz w:val="24"/>
          <w:szCs w:val="24"/>
          <w:lang w:val="hy-AM"/>
        </w:rPr>
        <w:t>կատա</w:t>
      </w:r>
      <w:r>
        <w:rPr>
          <w:rFonts w:ascii="Sylfaen" w:hAnsi="Sylfaen"/>
          <w:sz w:val="24"/>
          <w:szCs w:val="24"/>
          <w:lang w:val="hy-AM"/>
        </w:rPr>
        <w:t>ր</w:t>
      </w:r>
      <w:r w:rsidR="00B12E3A">
        <w:rPr>
          <w:rFonts w:ascii="Sylfaen" w:hAnsi="Sylfaen"/>
          <w:sz w:val="24"/>
          <w:szCs w:val="24"/>
          <w:lang w:val="hy-AM"/>
        </w:rPr>
        <w:t>վ</w:t>
      </w:r>
      <w:r>
        <w:rPr>
          <w:rFonts w:ascii="Sylfaen" w:hAnsi="Sylfaen"/>
          <w:sz w:val="24"/>
          <w:szCs w:val="24"/>
          <w:lang w:val="hy-AM"/>
        </w:rPr>
        <w:t>ում անհրաժեշտ գանձումներ</w:t>
      </w:r>
      <w:r w:rsidR="00B12E3A">
        <w:rPr>
          <w:rFonts w:ascii="Sylfaen" w:hAnsi="Sylfaen"/>
          <w:sz w:val="24"/>
          <w:szCs w:val="24"/>
          <w:lang w:val="hy-AM"/>
        </w:rPr>
        <w:t xml:space="preserve"> /բարդութ</w:t>
      </w:r>
      <w:r w:rsidR="00B81EAA">
        <w:rPr>
          <w:rFonts w:ascii="Sylfaen" w:hAnsi="Sylfaen"/>
          <w:sz w:val="24"/>
          <w:szCs w:val="24"/>
          <w:lang w:val="hy-AM"/>
        </w:rPr>
        <w:t>յա</w:t>
      </w:r>
      <w:r w:rsidR="00B12E3A">
        <w:rPr>
          <w:rFonts w:ascii="Sylfaen" w:hAnsi="Sylfaen"/>
          <w:sz w:val="24"/>
          <w:szCs w:val="24"/>
          <w:lang w:val="hy-AM"/>
        </w:rPr>
        <w:t>ն դեպքում սկզբում կարելի այն կատարել ձեռքով, հետո աշխատել ավտոմատացման ուղղությամբ/:</w:t>
      </w:r>
    </w:p>
    <w:p w14:paraId="62EB9C76" w14:textId="77777777" w:rsidR="00B12E3A" w:rsidRPr="00D340D9" w:rsidRDefault="00B12E3A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D340D9">
        <w:rPr>
          <w:rFonts w:ascii="Sylfaen" w:hAnsi="Sylfaen" w:cs="Sylfaen"/>
          <w:sz w:val="24"/>
          <w:szCs w:val="24"/>
          <w:lang w:val="hy-AM"/>
        </w:rPr>
        <w:t>Բոլոր</w:t>
      </w:r>
      <w:r w:rsidRPr="00D340D9">
        <w:rPr>
          <w:rFonts w:ascii="Sylfaen" w:hAnsi="Sylfaen"/>
          <w:sz w:val="24"/>
          <w:szCs w:val="24"/>
          <w:lang w:val="hy-AM"/>
        </w:rPr>
        <w:t xml:space="preserve"> հայտերը պահպանվում են իրենց կարգավիճակներով: Անհրաժեշտ է ստեղծել տվյալ ԱՇՏ-ում Հայտի/երի/ փնտրման, հաշվետվական  ֆունկցիա մի շարք պարամետրերով /մեկով և մի քանիսով միաժամանակ/</w:t>
      </w:r>
    </w:p>
    <w:p w14:paraId="03DE51A2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Խանութի</w:t>
      </w:r>
    </w:p>
    <w:p w14:paraId="02EE6383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վաճառակետի</w:t>
      </w:r>
    </w:p>
    <w:p w14:paraId="0E6C39C9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վաճառակետի աշխատակցի</w:t>
      </w:r>
    </w:p>
    <w:p w14:paraId="68F19967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ամսաթվերի</w:t>
      </w:r>
    </w:p>
    <w:p w14:paraId="1796FCE8" w14:textId="77777777" w:rsidR="004123E0" w:rsidRDefault="004123E0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հայտերի վիճակների</w:t>
      </w:r>
    </w:p>
    <w:p w14:paraId="167106C2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հաճախորդի անվանման</w:t>
      </w:r>
    </w:p>
    <w:p w14:paraId="091CF5FB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անձը հաստատող փաստաթղթղի տվյալների</w:t>
      </w:r>
    </w:p>
    <w:p w14:paraId="371545D2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սեռի,</w:t>
      </w:r>
    </w:p>
    <w:p w14:paraId="46246680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Ըստ տարիքի </w:t>
      </w:r>
    </w:p>
    <w:p w14:paraId="7D7D14D6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Ըստ մարզի, </w:t>
      </w:r>
    </w:p>
    <w:p w14:paraId="42955BDD" w14:textId="77777777" w:rsidR="00B12E3A" w:rsidRDefault="00B12E3A" w:rsidP="00B12E3A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Ըստ քաղաքի</w:t>
      </w:r>
    </w:p>
    <w:p w14:paraId="76F20C84" w14:textId="77777777" w:rsidR="004123E0" w:rsidRDefault="004123E0" w:rsidP="004123E0">
      <w:pPr>
        <w:pStyle w:val="ListParagraph"/>
        <w:numPr>
          <w:ilvl w:val="0"/>
          <w:numId w:val="8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և այլն</w:t>
      </w:r>
    </w:p>
    <w:p w14:paraId="3ED71EFC" w14:textId="77777777" w:rsidR="004123E0" w:rsidRDefault="004123E0" w:rsidP="004123E0">
      <w:p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</w:p>
    <w:p w14:paraId="5DCC8D46" w14:textId="77777777" w:rsidR="004123E0" w:rsidRPr="00CA3564" w:rsidRDefault="00CA3564" w:rsidP="00D340D9">
      <w:pPr>
        <w:pStyle w:val="ListParagraph"/>
        <w:numPr>
          <w:ilvl w:val="0"/>
          <w:numId w:val="11"/>
        </w:numPr>
        <w:tabs>
          <w:tab w:val="left" w:pos="5942"/>
        </w:tabs>
        <w:jc w:val="both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lang w:val="hy-AM"/>
        </w:rPr>
        <w:lastRenderedPageBreak/>
        <w:t>Հաճախո</w:t>
      </w:r>
      <w:r w:rsidR="00B81EAA">
        <w:rPr>
          <w:rFonts w:ascii="Sylfaen" w:hAnsi="Sylfaen"/>
          <w:b/>
          <w:sz w:val="24"/>
          <w:szCs w:val="24"/>
          <w:lang w:val="hy-AM"/>
        </w:rPr>
        <w:t>րդների կողմից վարկերի մ</w:t>
      </w:r>
      <w:r w:rsidR="004123E0" w:rsidRPr="00CA3564">
        <w:rPr>
          <w:rFonts w:ascii="Sylfaen" w:hAnsi="Sylfaen"/>
          <w:b/>
          <w:sz w:val="24"/>
          <w:szCs w:val="24"/>
          <w:lang w:val="hy-AM"/>
        </w:rPr>
        <w:t>արումների ընդունում</w:t>
      </w:r>
    </w:p>
    <w:p w14:paraId="0B54AD92" w14:textId="77777777" w:rsidR="004123E0" w:rsidRPr="002B0766" w:rsidRDefault="004123E0" w:rsidP="004123E0">
      <w:pPr>
        <w:pStyle w:val="ListParagraph"/>
        <w:tabs>
          <w:tab w:val="left" w:pos="5942"/>
        </w:tabs>
        <w:ind w:left="502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Հաճախորդները ստացված վարկերի գծով ընթացիկ մարումները պետք է կարողանան կատարել</w:t>
      </w:r>
      <w:r w:rsidR="00660359" w:rsidRPr="002B0766">
        <w:rPr>
          <w:rFonts w:ascii="Sylfaen" w:hAnsi="Sylfaen"/>
          <w:sz w:val="24"/>
          <w:szCs w:val="24"/>
          <w:lang w:val="hy-AM"/>
        </w:rPr>
        <w:t>.</w:t>
      </w:r>
    </w:p>
    <w:p w14:paraId="4A93662C" w14:textId="77777777" w:rsidR="004123E0" w:rsidRDefault="004123E0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Մասնաճյուղերում ուղիղ վարկային պայմանագրից /հնար. առկա է /</w:t>
      </w:r>
    </w:p>
    <w:p w14:paraId="13C37F4D" w14:textId="77777777" w:rsidR="004123E0" w:rsidRDefault="004123E0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Առկա հեռակառավարման համակարգերով /հնար. առկա է /</w:t>
      </w:r>
    </w:p>
    <w:p w14:paraId="4DF7743B" w14:textId="77777777" w:rsidR="00660359" w:rsidRDefault="00660359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 w:rsidRPr="00660359">
        <w:rPr>
          <w:rFonts w:ascii="Sylfaen" w:hAnsi="Sylfaen"/>
          <w:sz w:val="24"/>
          <w:szCs w:val="24"/>
          <w:lang w:val="hy-AM"/>
        </w:rPr>
        <w:t xml:space="preserve">Այլ բանակերից փոխանցում կատարելու միջոցով </w:t>
      </w:r>
      <w:r>
        <w:rPr>
          <w:rFonts w:ascii="Sylfaen" w:hAnsi="Sylfaen"/>
          <w:sz w:val="24"/>
          <w:szCs w:val="24"/>
          <w:lang w:val="hy-AM"/>
        </w:rPr>
        <w:t>/հնար. առկա է մասամբ/</w:t>
      </w:r>
    </w:p>
    <w:p w14:paraId="2932CB4F" w14:textId="77777777" w:rsidR="00660359" w:rsidRDefault="00660359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Բանկի </w:t>
      </w:r>
      <w:r>
        <w:rPr>
          <w:rFonts w:ascii="Sylfaen" w:hAnsi="Sylfaen"/>
          <w:sz w:val="24"/>
          <w:szCs w:val="24"/>
        </w:rPr>
        <w:t>ATM</w:t>
      </w:r>
      <w:r>
        <w:rPr>
          <w:rFonts w:ascii="Sylfaen" w:hAnsi="Sylfaen"/>
          <w:sz w:val="24"/>
          <w:szCs w:val="24"/>
          <w:lang w:val="hy-AM"/>
        </w:rPr>
        <w:t>-ներով քարտից</w:t>
      </w:r>
    </w:p>
    <w:p w14:paraId="1CAE614E" w14:textId="77777777" w:rsidR="00660359" w:rsidRDefault="00660359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Բանկի Ինքնասպասարկող տերմինալներով </w:t>
      </w:r>
    </w:p>
    <w:p w14:paraId="68D7AB60" w14:textId="77777777" w:rsidR="00660359" w:rsidRDefault="00660359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Այլ կազմակերպությանը պատկանող ինքնասպասարկող տերմինալներով </w:t>
      </w:r>
      <w:r w:rsidR="00D152D5">
        <w:rPr>
          <w:rFonts w:ascii="Sylfaen" w:hAnsi="Sylfaen"/>
          <w:sz w:val="24"/>
          <w:szCs w:val="24"/>
          <w:lang w:val="hy-AM"/>
        </w:rPr>
        <w:t>/</w:t>
      </w:r>
      <w:r>
        <w:rPr>
          <w:rFonts w:ascii="Sylfaen" w:hAnsi="Sylfaen"/>
          <w:sz w:val="24"/>
          <w:szCs w:val="24"/>
          <w:lang w:val="hy-AM"/>
        </w:rPr>
        <w:t>հնար. առկա չէ /</w:t>
      </w:r>
    </w:p>
    <w:p w14:paraId="34D66B00" w14:textId="77777777" w:rsidR="00D152D5" w:rsidRDefault="00660359" w:rsidP="00D340D9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Բանկի կայքով այլ բանկերի քարտերով </w:t>
      </w:r>
      <w:r w:rsidR="00D152D5">
        <w:rPr>
          <w:rFonts w:ascii="Sylfaen" w:hAnsi="Sylfaen"/>
          <w:sz w:val="24"/>
          <w:szCs w:val="24"/>
          <w:lang w:val="hy-AM"/>
        </w:rPr>
        <w:t>մարումների կատարում/հնար. առկա չէ /</w:t>
      </w:r>
      <w:r w:rsidR="00666956">
        <w:rPr>
          <w:rFonts w:ascii="Sylfaen" w:hAnsi="Sylfaen"/>
          <w:sz w:val="24"/>
          <w:szCs w:val="24"/>
          <w:lang w:val="hy-AM"/>
        </w:rPr>
        <w:t xml:space="preserve"> Այս տեսակը պետք է լինի  էլեկտրոնային </w:t>
      </w:r>
      <w:r w:rsidR="00666956" w:rsidRPr="002B0766">
        <w:rPr>
          <w:rFonts w:ascii="Sylfaen" w:hAnsi="Sylfaen"/>
          <w:sz w:val="24"/>
          <w:szCs w:val="24"/>
          <w:lang w:val="hy-AM"/>
        </w:rPr>
        <w:t>POS</w:t>
      </w:r>
      <w:r w:rsidR="00666956">
        <w:rPr>
          <w:rFonts w:ascii="Sylfaen" w:hAnsi="Sylfaen"/>
          <w:sz w:val="24"/>
          <w:szCs w:val="24"/>
          <w:lang w:val="hy-AM"/>
        </w:rPr>
        <w:t xml:space="preserve">-ի գրանցման և դրանցով վճարումների կատարման </w:t>
      </w:r>
      <w:commentRangeStart w:id="10"/>
      <w:r w:rsidR="00666956">
        <w:rPr>
          <w:rFonts w:ascii="Sylfaen" w:hAnsi="Sylfaen"/>
          <w:sz w:val="24"/>
          <w:szCs w:val="24"/>
          <w:lang w:val="hy-AM"/>
        </w:rPr>
        <w:t>տարբերակով</w:t>
      </w:r>
      <w:commentRangeEnd w:id="10"/>
      <w:r w:rsidR="00C86E07">
        <w:rPr>
          <w:rStyle w:val="CommentReference"/>
        </w:rPr>
        <w:commentReference w:id="10"/>
      </w:r>
      <w:r w:rsidR="00666956">
        <w:rPr>
          <w:rFonts w:ascii="Sylfaen" w:hAnsi="Sylfaen"/>
          <w:sz w:val="24"/>
          <w:szCs w:val="24"/>
          <w:lang w:val="hy-AM"/>
        </w:rPr>
        <w:t>:</w:t>
      </w:r>
      <w:r w:rsidR="00D340D9">
        <w:rPr>
          <w:rFonts w:ascii="Sylfaen" w:hAnsi="Sylfaen"/>
          <w:sz w:val="24"/>
          <w:szCs w:val="24"/>
          <w:lang w:val="hy-AM"/>
        </w:rPr>
        <w:t xml:space="preserve"> </w:t>
      </w:r>
      <w:r w:rsidR="00754B40">
        <w:rPr>
          <w:rFonts w:ascii="Sylfaen" w:hAnsi="Sylfaen"/>
          <w:sz w:val="24"/>
          <w:szCs w:val="24"/>
          <w:lang w:val="hy-AM"/>
        </w:rPr>
        <w:t xml:space="preserve"> </w:t>
      </w:r>
      <w:r w:rsidR="00D340D9">
        <w:rPr>
          <w:rFonts w:ascii="Sylfaen" w:hAnsi="Sylfaen"/>
          <w:sz w:val="24"/>
          <w:szCs w:val="24"/>
          <w:lang w:val="hy-AM"/>
        </w:rPr>
        <w:t xml:space="preserve"> </w:t>
      </w:r>
    </w:p>
    <w:p w14:paraId="20D3B2C6" w14:textId="77777777" w:rsidR="00754B40" w:rsidRDefault="00754B40" w:rsidP="00BA3221">
      <w:pPr>
        <w:pStyle w:val="ListParagraph"/>
        <w:tabs>
          <w:tab w:val="left" w:pos="5942"/>
        </w:tabs>
        <w:ind w:left="546"/>
        <w:jc w:val="both"/>
        <w:rPr>
          <w:rFonts w:ascii="Sylfaen" w:hAnsi="Sylfaen"/>
          <w:sz w:val="24"/>
          <w:szCs w:val="24"/>
          <w:lang w:val="hy-AM"/>
        </w:rPr>
      </w:pPr>
    </w:p>
    <w:p w14:paraId="747E0C40" w14:textId="77777777" w:rsidR="00754B40" w:rsidRPr="005B7FF6" w:rsidRDefault="00754B40" w:rsidP="00754B40">
      <w:pPr>
        <w:pStyle w:val="ListParagraph"/>
        <w:numPr>
          <w:ilvl w:val="0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  <w:lang w:val="hy-AM"/>
        </w:rPr>
        <w:t>Պորտֆելի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որակի վերահսկում</w:t>
      </w:r>
    </w:p>
    <w:p w14:paraId="22A8E78A" w14:textId="77777777" w:rsidR="00754B40" w:rsidRPr="005B7FF6" w:rsidRDefault="00754B40" w:rsidP="00754B40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Հաճախորդներին գրաֆիկով նախատեսված մարման օրվան նախորդող օրը ուղարկվում է հիշեցնող բնույթի </w:t>
      </w:r>
      <w:r>
        <w:rPr>
          <w:rFonts w:ascii="Sylfaen" w:hAnsi="Sylfaen"/>
          <w:sz w:val="24"/>
          <w:szCs w:val="24"/>
        </w:rPr>
        <w:t xml:space="preserve">SMS </w:t>
      </w:r>
      <w:r>
        <w:rPr>
          <w:rFonts w:ascii="Sylfaen" w:hAnsi="Sylfaen"/>
          <w:sz w:val="24"/>
          <w:szCs w:val="24"/>
          <w:lang w:val="hy-AM"/>
        </w:rPr>
        <w:t xml:space="preserve">հաղորդագրություն, որում նշվում է մարման օրը և գումարի ու </w:t>
      </w:r>
      <w:proofErr w:type="spellStart"/>
      <w:r>
        <w:rPr>
          <w:rFonts w:ascii="Sylfaen" w:hAnsi="Sylfaen"/>
          <w:sz w:val="24"/>
          <w:szCs w:val="24"/>
          <w:lang w:val="hy-AM"/>
        </w:rPr>
        <w:t>տոկոսագումարի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 չափը:</w:t>
      </w:r>
    </w:p>
    <w:p w14:paraId="44C76F60" w14:textId="77777777" w:rsidR="00754B40" w:rsidRPr="008E45E1" w:rsidRDefault="00754B40" w:rsidP="00754B40">
      <w:pPr>
        <w:pStyle w:val="ListParagraph"/>
        <w:numPr>
          <w:ilvl w:val="1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Վարկի և/կամ տոկոսների Ժամկետանց դառնալուն</w:t>
      </w:r>
    </w:p>
    <w:p w14:paraId="32089256" w14:textId="77777777" w:rsidR="00754B40" w:rsidRPr="008E45E1" w:rsidRDefault="00754B40" w:rsidP="00754B40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 հաջորդող 2-րդ օրը  </w:t>
      </w:r>
      <w:r w:rsidRPr="001D61FB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ուղարկվում է զգուշացնող  բնույթի </w:t>
      </w:r>
      <w:r>
        <w:rPr>
          <w:rFonts w:ascii="Sylfaen" w:hAnsi="Sylfaen"/>
          <w:sz w:val="24"/>
          <w:szCs w:val="24"/>
        </w:rPr>
        <w:t xml:space="preserve">SMS </w:t>
      </w:r>
      <w:r>
        <w:rPr>
          <w:rFonts w:ascii="Sylfaen" w:hAnsi="Sylfaen"/>
          <w:sz w:val="24"/>
          <w:szCs w:val="24"/>
          <w:lang w:val="hy-AM"/>
        </w:rPr>
        <w:t>հաղորդագրություն:</w:t>
      </w:r>
    </w:p>
    <w:p w14:paraId="0DE2CCA1" w14:textId="77777777" w:rsidR="00754B40" w:rsidRPr="008E45E1" w:rsidRDefault="00754B40" w:rsidP="00754B40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r w:rsidRPr="008E45E1">
        <w:rPr>
          <w:rFonts w:ascii="Sylfaen" w:hAnsi="Sylfaen"/>
          <w:sz w:val="24"/>
          <w:szCs w:val="24"/>
          <w:lang w:val="hy-AM"/>
        </w:rPr>
        <w:t>5 -</w:t>
      </w:r>
      <w:proofErr w:type="spellStart"/>
      <w:r w:rsidRPr="008E45E1">
        <w:rPr>
          <w:rFonts w:ascii="Sylfaen" w:hAnsi="Sylfaen"/>
          <w:sz w:val="24"/>
          <w:szCs w:val="24"/>
          <w:lang w:val="hy-AM"/>
        </w:rPr>
        <w:t>րդ</w:t>
      </w:r>
      <w:proofErr w:type="spellEnd"/>
      <w:r w:rsidRPr="008E45E1">
        <w:rPr>
          <w:rFonts w:ascii="Sylfaen" w:hAnsi="Sylfaen"/>
          <w:sz w:val="24"/>
          <w:szCs w:val="24"/>
          <w:lang w:val="hy-AM"/>
        </w:rPr>
        <w:t xml:space="preserve"> օրը   ուղարկվում է 2-րդ զգուշացնող  բնույթի </w:t>
      </w:r>
      <w:r w:rsidRPr="008E45E1">
        <w:rPr>
          <w:rFonts w:ascii="Sylfaen" w:hAnsi="Sylfaen"/>
          <w:sz w:val="24"/>
          <w:szCs w:val="24"/>
        </w:rPr>
        <w:t xml:space="preserve">SMS </w:t>
      </w:r>
      <w:r w:rsidRPr="008E45E1">
        <w:rPr>
          <w:rFonts w:ascii="Sylfaen" w:hAnsi="Sylfaen"/>
          <w:sz w:val="24"/>
          <w:szCs w:val="24"/>
          <w:lang w:val="hy-AM"/>
        </w:rPr>
        <w:t>հաղորդագրությունը:</w:t>
      </w:r>
    </w:p>
    <w:p w14:paraId="50D0F8BB" w14:textId="77777777" w:rsidR="00754B40" w:rsidRPr="008E45E1" w:rsidRDefault="00754B40" w:rsidP="00754B40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r w:rsidRPr="008E45E1">
        <w:rPr>
          <w:rFonts w:ascii="Sylfaen" w:hAnsi="Sylfaen"/>
          <w:sz w:val="24"/>
          <w:szCs w:val="24"/>
          <w:lang w:val="hy-AM"/>
        </w:rPr>
        <w:t>15-րդ օրը վարկային պայմանագրերից արտահանվում է Նամակ նախազգուշացում կամ Բռնագանձման ծանուցում և ուղարկվում է փոստով:</w:t>
      </w:r>
    </w:p>
    <w:p w14:paraId="7BE2F945" w14:textId="77777777" w:rsidR="00754B40" w:rsidRPr="008E45E1" w:rsidRDefault="00754B40" w:rsidP="00754B40">
      <w:pPr>
        <w:pStyle w:val="ListParagraph"/>
        <w:numPr>
          <w:ilvl w:val="2"/>
          <w:numId w:val="11"/>
        </w:numPr>
        <w:tabs>
          <w:tab w:val="left" w:pos="5942"/>
        </w:tabs>
        <w:jc w:val="both"/>
        <w:rPr>
          <w:rFonts w:ascii="Sylfaen" w:hAnsi="Sylfaen"/>
          <w:sz w:val="24"/>
          <w:szCs w:val="24"/>
        </w:rPr>
      </w:pPr>
      <w:r w:rsidRPr="008E45E1">
        <w:rPr>
          <w:rFonts w:ascii="Sylfaen" w:hAnsi="Sylfaen"/>
          <w:sz w:val="24"/>
          <w:szCs w:val="24"/>
          <w:lang w:val="hy-AM"/>
        </w:rPr>
        <w:t xml:space="preserve">30-րդ օրը </w:t>
      </w:r>
      <w:r>
        <w:rPr>
          <w:rFonts w:ascii="Sylfaen" w:hAnsi="Sylfaen"/>
          <w:sz w:val="24"/>
          <w:szCs w:val="24"/>
          <w:lang w:val="hy-AM"/>
        </w:rPr>
        <w:t>գործը հանձնվում է ժամկետանց վարկերի հետ բերման  համապատասխան բաժին</w:t>
      </w:r>
    </w:p>
    <w:p w14:paraId="4D81B604" w14:textId="77777777" w:rsidR="009C2183" w:rsidRDefault="0013723C" w:rsidP="00754B40">
      <w:pPr>
        <w:pStyle w:val="ListParagraph"/>
        <w:tabs>
          <w:tab w:val="left" w:pos="5942"/>
        </w:tabs>
        <w:ind w:left="360"/>
        <w:jc w:val="both"/>
        <w:rPr>
          <w:rFonts w:ascii="Sylfaen" w:hAnsi="Sylfaen"/>
          <w:sz w:val="24"/>
          <w:szCs w:val="24"/>
          <w:lang w:val="hy-AM"/>
        </w:rPr>
      </w:pPr>
      <w:r w:rsidRPr="001D61FB">
        <w:rPr>
          <w:rFonts w:ascii="Sylfaen" w:hAnsi="Sylfaen"/>
          <w:sz w:val="24"/>
          <w:szCs w:val="24"/>
          <w:lang w:val="hy-AM"/>
        </w:rPr>
        <w:t xml:space="preserve">  </w:t>
      </w:r>
    </w:p>
    <w:p w14:paraId="04308B4D" w14:textId="77777777" w:rsidR="00754B40" w:rsidRPr="004C705A" w:rsidRDefault="00754B40" w:rsidP="00754B40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Sylfaen" w:hAnsi="Sylfaen" w:cs="Sylfaen"/>
          <w:b/>
          <w:sz w:val="24"/>
          <w:szCs w:val="24"/>
          <w:lang w:val="hy-AM"/>
        </w:rPr>
      </w:pPr>
      <w:r w:rsidRPr="004C705A">
        <w:rPr>
          <w:rFonts w:ascii="Sylfaen" w:hAnsi="Sylfaen" w:cs="Sylfaen"/>
          <w:b/>
          <w:sz w:val="24"/>
          <w:szCs w:val="24"/>
          <w:lang w:val="hy-AM"/>
        </w:rPr>
        <w:t xml:space="preserve">Համագործակցություն </w:t>
      </w:r>
      <w:proofErr w:type="spellStart"/>
      <w:r w:rsidRPr="004C705A">
        <w:rPr>
          <w:rFonts w:ascii="Sylfaen" w:hAnsi="Sylfaen" w:cs="Sylfaen"/>
          <w:b/>
          <w:sz w:val="24"/>
          <w:szCs w:val="24"/>
          <w:lang w:val="hy-AM"/>
        </w:rPr>
        <w:t>վաճառակետերի</w:t>
      </w:r>
      <w:proofErr w:type="spellEnd"/>
      <w:r w:rsidRPr="004C705A">
        <w:rPr>
          <w:rFonts w:ascii="Sylfaen" w:hAnsi="Sylfaen" w:cs="Sylfaen"/>
          <w:b/>
          <w:sz w:val="24"/>
          <w:szCs w:val="24"/>
          <w:lang w:val="hy-AM"/>
        </w:rPr>
        <w:t xml:space="preserve"> հետ</w:t>
      </w:r>
    </w:p>
    <w:p w14:paraId="555CC643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E55978">
        <w:rPr>
          <w:rFonts w:ascii="Sylfaen" w:hAnsi="Sylfaen" w:cs="Sylfaen"/>
          <w:lang w:val="hy-AM"/>
        </w:rPr>
        <w:t xml:space="preserve">Բանկը </w:t>
      </w:r>
      <w:r>
        <w:rPr>
          <w:rFonts w:ascii="Sylfaen" w:hAnsi="Sylfaen" w:cs="Sylfaen"/>
          <w:lang w:val="hy-AM"/>
        </w:rPr>
        <w:t xml:space="preserve">հաճախորդներին Ապառիկ ֆինանսավորում իրականացնում է </w:t>
      </w:r>
      <w:proofErr w:type="spellStart"/>
      <w:r>
        <w:rPr>
          <w:rFonts w:ascii="Sylfaen" w:hAnsi="Sylfaen" w:cs="Sylfaen"/>
          <w:lang w:val="hy-AM"/>
        </w:rPr>
        <w:t>հետևյալ</w:t>
      </w:r>
      <w:proofErr w:type="spellEnd"/>
      <w:r>
        <w:rPr>
          <w:rFonts w:ascii="Sylfaen" w:hAnsi="Sylfaen" w:cs="Sylfaen"/>
          <w:lang w:val="hy-AM"/>
        </w:rPr>
        <w:t xml:space="preserve"> ապրանքատեսակների ձեռք բերման համար .</w:t>
      </w:r>
    </w:p>
    <w:p w14:paraId="632EE881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Կենցաղային տեխնիկա /մանր և խոշոր/</w:t>
      </w:r>
    </w:p>
    <w:p w14:paraId="199A99D9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Համակարգչային տեխնիկա</w:t>
      </w:r>
    </w:p>
    <w:p w14:paraId="5B0CCC68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Բջջային հեռախոսներ</w:t>
      </w:r>
    </w:p>
    <w:p w14:paraId="150AA2ED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Կահույք </w:t>
      </w:r>
    </w:p>
    <w:p w14:paraId="54191C36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Շինանյութ</w:t>
      </w:r>
    </w:p>
    <w:p w14:paraId="625C33B5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Տնային պարագաներ /սպասք, </w:t>
      </w:r>
      <w:proofErr w:type="spellStart"/>
      <w:r>
        <w:rPr>
          <w:rFonts w:ascii="Sylfaen" w:hAnsi="Sylfaen" w:cs="Sylfaen"/>
          <w:lang w:val="hy-AM"/>
        </w:rPr>
        <w:t>դեկորներ</w:t>
      </w:r>
      <w:proofErr w:type="spellEnd"/>
      <w:r>
        <w:rPr>
          <w:rFonts w:ascii="Sylfaen" w:hAnsi="Sylfaen" w:cs="Sylfaen"/>
          <w:lang w:val="hy-AM"/>
        </w:rPr>
        <w:t xml:space="preserve"> և այլն/</w:t>
      </w:r>
    </w:p>
    <w:p w14:paraId="06389CC5" w14:textId="77777777" w:rsidR="00754B40" w:rsidRDefault="00754B40" w:rsidP="00754B4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Այլ</w:t>
      </w:r>
    </w:p>
    <w:p w14:paraId="44E2E844" w14:textId="77777777" w:rsidR="00754B40" w:rsidRPr="00C03A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lastRenderedPageBreak/>
        <w:t>Ապառիկ ֆինանսավորման դեպքում ձեռք բերվող ապրանքը հանդիսանում է գրավ</w:t>
      </w:r>
    </w:p>
    <w:p w14:paraId="4FF5431B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Խանութների հետ համագործակցություն սկսելու որոշումը կայացվում է ելնելով </w:t>
      </w:r>
      <w:proofErr w:type="spellStart"/>
      <w:r>
        <w:rPr>
          <w:rFonts w:ascii="Sylfaen" w:hAnsi="Sylfaen" w:cs="Sylfaen"/>
          <w:lang w:val="hy-AM"/>
        </w:rPr>
        <w:t>հետևյալ</w:t>
      </w:r>
      <w:proofErr w:type="spellEnd"/>
      <w:r>
        <w:rPr>
          <w:rFonts w:ascii="Sylfaen" w:hAnsi="Sylfaen" w:cs="Sylfaen"/>
          <w:lang w:val="hy-AM"/>
        </w:rPr>
        <w:t xml:space="preserve"> սկզբունքներից.</w:t>
      </w:r>
    </w:p>
    <w:p w14:paraId="0F1C4AD0" w14:textId="77777777" w:rsidR="00754B40" w:rsidRDefault="00754B40" w:rsidP="00754B40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Հանրությանը հայտնի խոշոր խանութներ /օր. ԶԻԳԶԱԳ, ՎԵԳԱ, ՎԵՍՏԱ, ԻԴԵԱԼ, ՆՈՐ ՏՈՒՆ և այլն</w:t>
      </w:r>
      <w:r w:rsidRPr="00D33B54">
        <w:rPr>
          <w:rFonts w:ascii="Sylfaen" w:hAnsi="Sylfaen" w:cs="Sylfaen"/>
          <w:lang w:val="hy-AM"/>
        </w:rPr>
        <w:t>/</w:t>
      </w:r>
      <w:r>
        <w:rPr>
          <w:rFonts w:ascii="Sylfaen" w:hAnsi="Sylfaen" w:cs="Sylfaen"/>
          <w:lang w:val="hy-AM"/>
        </w:rPr>
        <w:t xml:space="preserve">, որոնց մասով </w:t>
      </w:r>
      <w:proofErr w:type="spellStart"/>
      <w:r>
        <w:rPr>
          <w:rFonts w:ascii="Sylfaen" w:hAnsi="Sylfaen" w:cs="Sylfaen"/>
          <w:lang w:val="hy-AM"/>
        </w:rPr>
        <w:t>որևէ</w:t>
      </w:r>
      <w:proofErr w:type="spellEnd"/>
      <w:r>
        <w:rPr>
          <w:rFonts w:ascii="Sylfaen" w:hAnsi="Sylfaen" w:cs="Sylfaen"/>
          <w:lang w:val="hy-AM"/>
        </w:rPr>
        <w:t xml:space="preserve"> գործունեության բնույթի ստուգում և ֆինանսական վիճակի  վերլուծություն չի կատարվում:</w:t>
      </w:r>
    </w:p>
    <w:p w14:paraId="4B6EC589" w14:textId="77777777" w:rsidR="00754B40" w:rsidRDefault="00754B40" w:rsidP="00754B40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Ոչ առանձնապես խոշոր, սակայն Բանկի հաճախորդ հանդիսացող և 1.1 </w:t>
      </w:r>
      <w:proofErr w:type="spellStart"/>
      <w:r>
        <w:rPr>
          <w:rFonts w:ascii="Sylfaen" w:hAnsi="Sylfaen" w:cs="Sylfaen"/>
          <w:lang w:val="hy-AM"/>
        </w:rPr>
        <w:t>կետում</w:t>
      </w:r>
      <w:proofErr w:type="spellEnd"/>
      <w:r>
        <w:rPr>
          <w:rFonts w:ascii="Sylfaen" w:hAnsi="Sylfaen" w:cs="Sylfaen"/>
          <w:lang w:val="hy-AM"/>
        </w:rPr>
        <w:t xml:space="preserve"> նշված ապրանքների  վաճառք իրականացնող խանութներ, որոնց մասով կատարվում է ֆինանսական վիճակի վերլուծություն /սակայն եթե Բանկի վարկառու է և Բանկի կողմից արդեն կատարվել է վերլուծություն և </w:t>
      </w:r>
      <w:proofErr w:type="spellStart"/>
      <w:r>
        <w:rPr>
          <w:rFonts w:ascii="Sylfaen" w:hAnsi="Sylfaen" w:cs="Sylfaen"/>
          <w:lang w:val="hy-AM"/>
        </w:rPr>
        <w:t>մոնիտորինգներ</w:t>
      </w:r>
      <w:proofErr w:type="spellEnd"/>
      <w:r>
        <w:rPr>
          <w:rFonts w:ascii="Sylfaen" w:hAnsi="Sylfaen" w:cs="Sylfaen"/>
          <w:lang w:val="hy-AM"/>
        </w:rPr>
        <w:t xml:space="preserve">, ապա լրացուցիչ վերլուծության կարիք չկա և ընթացքը տրվում է ----------- դրական եզրակացության հիման վրա/ , </w:t>
      </w:r>
    </w:p>
    <w:p w14:paraId="739CE68B" w14:textId="77777777" w:rsidR="00754B40" w:rsidRPr="005D4320" w:rsidRDefault="00754B40" w:rsidP="00754B40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Այլ  խանութներ, որոնց հետ Բանկը ինչ որ իրավիճակից ելնելով նպատակահարմար կգտնի համագործակցել, որոնց  մասով նույնպես կատարվում է ֆինանսական վիճակի վերլուծություն և գործունեության գնահատում:</w:t>
      </w:r>
    </w:p>
    <w:p w14:paraId="6545512A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Խանութների հետ նոր համագործակցությունը և պայմանները , ինչպես նաև պայմանների փոփոխությունները հաստատում է Տնօրինության նախագահ-Գլխավոր տնօրենը Մանրածախ դեպարտամենտի տնօրենի  ներկայացմամբ` -------------դրական եզրակացությունների հիման վրա:</w:t>
      </w:r>
    </w:p>
    <w:p w14:paraId="2F479D0A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Նոր համագործակցության, ինչպես նաև գործողների հետ պայմանների փոփոխությունների, ակցիաների կազմակերպման  շուրջ բանակցությունները  Խանութների հետ վարում է Ապառիկ կենտրոնի </w:t>
      </w:r>
      <w:proofErr w:type="spellStart"/>
      <w:r>
        <w:rPr>
          <w:rFonts w:ascii="Sylfaen" w:hAnsi="Sylfaen" w:cs="Sylfaen"/>
          <w:lang w:val="hy-AM"/>
        </w:rPr>
        <w:t>ղեկավարը:Վերջինս</w:t>
      </w:r>
      <w:proofErr w:type="spellEnd"/>
      <w:r>
        <w:rPr>
          <w:rFonts w:ascii="Sylfaen" w:hAnsi="Sylfaen" w:cs="Sylfaen"/>
          <w:lang w:val="hy-AM"/>
        </w:rPr>
        <w:t xml:space="preserve"> անհրաժեշտ հիմնավորումներով համագործակցության առաջարկը և պայմանները  ներկայացնում է Մանրածախ դեպարտամենտի տնօրենին դիտարկելու և նպատակահարմարության դեպքում ` Տնօրինության նախագահ- Գլխավոր տնօրենի հաստատմանը ներկայացնելու համար:</w:t>
      </w:r>
      <w:r w:rsidRPr="00C712B7">
        <w:rPr>
          <w:rFonts w:ascii="Sylfaen" w:hAnsi="Sylfaen" w:cs="Sylfaen"/>
          <w:lang w:val="hy-AM"/>
        </w:rPr>
        <w:t xml:space="preserve"> </w:t>
      </w:r>
    </w:p>
    <w:p w14:paraId="696047DF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Համագործակցության առաջարկը դիտարկել և  պայմանագիր կարող են կնքվել </w:t>
      </w:r>
      <w:proofErr w:type="spellStart"/>
      <w:r>
        <w:rPr>
          <w:rFonts w:ascii="Sylfaen" w:hAnsi="Sylfaen" w:cs="Sylfaen"/>
          <w:lang w:val="hy-AM"/>
        </w:rPr>
        <w:t>Երևան</w:t>
      </w:r>
      <w:proofErr w:type="spellEnd"/>
      <w:r>
        <w:rPr>
          <w:rFonts w:ascii="Sylfaen" w:hAnsi="Sylfaen" w:cs="Sylfaen"/>
          <w:lang w:val="hy-AM"/>
        </w:rPr>
        <w:t>, Գյումրի, Վանաձոր, Կապան և Ստեփանակերտ քաղաքներում գտնվող խանութների հետ:</w:t>
      </w:r>
    </w:p>
    <w:p w14:paraId="2DB21B8A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Նոր համագործակցություն սկսելու համար Բանկի այլ աշխատակիցներ նույնպես կարող են ներկայացնել առաջարկներ</w:t>
      </w:r>
      <w:r w:rsidRPr="00250298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Ապառիկ կենտրոնի ղեկավարին:</w:t>
      </w:r>
    </w:p>
    <w:p w14:paraId="24D75BB2" w14:textId="77777777" w:rsidR="00754B40" w:rsidRPr="00C712B7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Վարկավորման պայմաններից` տարեկան անվանական տոկոսադրույքը, Վարկի ամսական սպասարկման վճարը, վարկի տրամադրման միանվագ վճարը, </w:t>
      </w:r>
      <w:proofErr w:type="spellStart"/>
      <w:r>
        <w:rPr>
          <w:rFonts w:ascii="Sylfaen" w:hAnsi="Sylfaen" w:cs="Sylfaen"/>
          <w:lang w:val="hy-AM"/>
        </w:rPr>
        <w:t>վաճառակետի</w:t>
      </w:r>
      <w:proofErr w:type="spellEnd"/>
      <w:r>
        <w:rPr>
          <w:rFonts w:ascii="Sylfaen" w:hAnsi="Sylfaen" w:cs="Sylfaen"/>
          <w:lang w:val="hy-AM"/>
        </w:rPr>
        <w:t xml:space="preserve"> կողմից տրվող միանվագ վճարը  կարող են սահմանվել տարբեր, սակայն ցանկացած դեպքում բանկի արդյունավետ տոկոսադրույքը չպետք է ցածր լինի 28 </w:t>
      </w:r>
      <w:r>
        <w:rPr>
          <w:rFonts w:ascii="Sylfaen" w:hAnsi="Sylfaen" w:cs="Sylfaen"/>
        </w:rPr>
        <w:t>%-</w:t>
      </w:r>
      <w:proofErr w:type="spellStart"/>
      <w:r>
        <w:rPr>
          <w:rFonts w:ascii="Sylfaen" w:hAnsi="Sylfaen" w:cs="Sylfaen"/>
          <w:lang w:val="hy-AM"/>
        </w:rPr>
        <w:t>ից</w:t>
      </w:r>
      <w:proofErr w:type="spellEnd"/>
      <w:r>
        <w:rPr>
          <w:rFonts w:ascii="Sylfaen" w:hAnsi="Sylfaen" w:cs="Sylfaen"/>
          <w:lang w:val="hy-AM"/>
        </w:rPr>
        <w:t xml:space="preserve"> :</w:t>
      </w:r>
    </w:p>
    <w:p w14:paraId="74E577FA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 w:rsidRPr="003938DF">
        <w:rPr>
          <w:rFonts w:ascii="Sylfaen" w:hAnsi="Sylfaen" w:cs="Sylfaen"/>
          <w:lang w:val="hy-AM"/>
        </w:rPr>
        <w:t xml:space="preserve">Հաստատումից հետո Բանկի և խանութի </w:t>
      </w:r>
      <w:proofErr w:type="spellStart"/>
      <w:r w:rsidRPr="003938DF">
        <w:rPr>
          <w:rFonts w:ascii="Sylfaen" w:hAnsi="Sylfaen" w:cs="Sylfaen"/>
          <w:lang w:val="hy-AM"/>
        </w:rPr>
        <w:t>միջև</w:t>
      </w:r>
      <w:proofErr w:type="spellEnd"/>
      <w:r w:rsidRPr="003938DF">
        <w:rPr>
          <w:rFonts w:ascii="Sylfaen" w:hAnsi="Sylfaen" w:cs="Sylfaen"/>
          <w:lang w:val="hy-AM"/>
        </w:rPr>
        <w:t xml:space="preserve"> կնքվում է Համագործակցության գլխավոր պայմանագիր, որով ամրագրվում են գնորդներին վարկավորման բոլոր պայմանները, իսկ պայմանների հետագա փոփոխությունները ամրագրվում են լրացուցիչ համաձայնագրով: Ակցիաների կազմակերպումը  և դրանց պայմանները նույնպես ամրագրվում են Լրացուցիչ համաձայնագրով:</w:t>
      </w:r>
    </w:p>
    <w:p w14:paraId="2238BA7E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proofErr w:type="spellStart"/>
      <w:r>
        <w:rPr>
          <w:rFonts w:ascii="Sylfaen" w:hAnsi="Sylfaen" w:cs="Sylfaen"/>
          <w:lang w:val="hy-AM"/>
        </w:rPr>
        <w:t>Վաճառակետում</w:t>
      </w:r>
      <w:proofErr w:type="spellEnd"/>
      <w:r>
        <w:rPr>
          <w:rFonts w:ascii="Sylfaen" w:hAnsi="Sylfaen" w:cs="Sylfaen"/>
          <w:lang w:val="hy-AM"/>
        </w:rPr>
        <w:t xml:space="preserve"> Ապառիկ ֆինանսավորման գործընթացը կատարվում է </w:t>
      </w:r>
      <w:proofErr w:type="spellStart"/>
      <w:r>
        <w:rPr>
          <w:rFonts w:ascii="Sylfaen" w:hAnsi="Sylfaen" w:cs="Sylfaen"/>
          <w:lang w:val="hy-AM"/>
        </w:rPr>
        <w:t>Վաճառակետի</w:t>
      </w:r>
      <w:proofErr w:type="spellEnd"/>
      <w:r>
        <w:rPr>
          <w:rFonts w:ascii="Sylfaen" w:hAnsi="Sylfaen" w:cs="Sylfaen"/>
          <w:lang w:val="hy-AM"/>
        </w:rPr>
        <w:t xml:space="preserve"> աշխատակիցների կողմից:</w:t>
      </w:r>
    </w:p>
    <w:p w14:paraId="7557333C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lastRenderedPageBreak/>
        <w:t xml:space="preserve">Համագործակցության պայմանագրի կնքումից հետո  խանութի բոլոր այն </w:t>
      </w:r>
      <w:proofErr w:type="spellStart"/>
      <w:r>
        <w:rPr>
          <w:rFonts w:ascii="Sylfaen" w:hAnsi="Sylfaen" w:cs="Sylfaen"/>
          <w:lang w:val="hy-AM"/>
        </w:rPr>
        <w:t>վաճառակետերում</w:t>
      </w:r>
      <w:proofErr w:type="spellEnd"/>
      <w:r>
        <w:rPr>
          <w:rFonts w:ascii="Sylfaen" w:hAnsi="Sylfaen" w:cs="Sylfaen"/>
          <w:lang w:val="hy-AM"/>
        </w:rPr>
        <w:t xml:space="preserve">, որտեղ պետք է իրականացվի ապառիկ վաճառք, Բանկը տեղադրում է </w:t>
      </w:r>
      <w:proofErr w:type="spellStart"/>
      <w:r>
        <w:rPr>
          <w:rFonts w:ascii="Sylfaen" w:hAnsi="Sylfaen" w:cs="Sylfaen"/>
          <w:lang w:val="hy-AM"/>
        </w:rPr>
        <w:t>Ապառիկի</w:t>
      </w:r>
      <w:proofErr w:type="spellEnd"/>
      <w:r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</w:rPr>
        <w:t xml:space="preserve">WEB </w:t>
      </w:r>
      <w:r>
        <w:rPr>
          <w:rFonts w:ascii="Sylfaen" w:hAnsi="Sylfaen" w:cs="Sylfaen"/>
          <w:lang w:val="hy-AM"/>
        </w:rPr>
        <w:t xml:space="preserve">ծրագիրը /այն կարող է լինել 1-ից ավելի աշխատակիցների մոտ/: Յուրաքանչյուրի մոտ ծրագիրը տեղադրվում է առանձին </w:t>
      </w:r>
      <w:proofErr w:type="spellStart"/>
      <w:r>
        <w:rPr>
          <w:rFonts w:ascii="Sylfaen" w:hAnsi="Sylfaen" w:cs="Sylfaen"/>
          <w:lang w:val="hy-AM"/>
        </w:rPr>
        <w:t>մուտքանունով</w:t>
      </w:r>
      <w:proofErr w:type="spellEnd"/>
      <w:r>
        <w:rPr>
          <w:rFonts w:ascii="Sylfaen" w:hAnsi="Sylfaen" w:cs="Sylfaen"/>
          <w:lang w:val="hy-AM"/>
        </w:rPr>
        <w:t xml:space="preserve"> և </w:t>
      </w:r>
      <w:proofErr w:type="spellStart"/>
      <w:r>
        <w:rPr>
          <w:rFonts w:ascii="Sylfaen" w:hAnsi="Sylfaen" w:cs="Sylfaen"/>
          <w:lang w:val="hy-AM"/>
        </w:rPr>
        <w:t>գաղտնագրով</w:t>
      </w:r>
      <w:proofErr w:type="spellEnd"/>
      <w:r>
        <w:rPr>
          <w:rFonts w:ascii="Sylfaen" w:hAnsi="Sylfaen" w:cs="Sylfaen"/>
          <w:lang w:val="hy-AM"/>
        </w:rPr>
        <w:t>:</w:t>
      </w:r>
    </w:p>
    <w:p w14:paraId="2D557F3B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proofErr w:type="spellStart"/>
      <w:r>
        <w:rPr>
          <w:rFonts w:ascii="Sylfaen" w:hAnsi="Sylfaen" w:cs="Sylfaen"/>
          <w:lang w:val="hy-AM"/>
        </w:rPr>
        <w:t>Վաճառակետի</w:t>
      </w:r>
      <w:proofErr w:type="spellEnd"/>
      <w:r>
        <w:rPr>
          <w:rFonts w:ascii="Sylfaen" w:hAnsi="Sylfaen" w:cs="Sylfaen"/>
          <w:lang w:val="hy-AM"/>
        </w:rPr>
        <w:t xml:space="preserve"> աշխատակիցներին տրամադրվում է ծրագրի օգտագործման ուղեցույցը և Ապառիկ կենտրոնի աշխատակիցների կողմից անցկացվում է ուսուցում:</w:t>
      </w:r>
    </w:p>
    <w:p w14:paraId="43FECCC8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proofErr w:type="spellStart"/>
      <w:r>
        <w:rPr>
          <w:rFonts w:ascii="Sylfaen" w:hAnsi="Sylfaen" w:cs="Sylfaen"/>
          <w:lang w:val="hy-AM"/>
        </w:rPr>
        <w:t>Վաճառակետում</w:t>
      </w:r>
      <w:proofErr w:type="spellEnd"/>
      <w:r>
        <w:rPr>
          <w:rFonts w:ascii="Sylfaen" w:hAnsi="Sylfaen" w:cs="Sylfaen"/>
          <w:lang w:val="hy-AM"/>
        </w:rPr>
        <w:t xml:space="preserve"> տեղադրվում են նաև Բանկի կողմից տրամադրված գովազդային նյութերը /</w:t>
      </w:r>
      <w:proofErr w:type="spellStart"/>
      <w:r>
        <w:rPr>
          <w:rFonts w:ascii="Sylfaen" w:hAnsi="Sylfaen" w:cs="Sylfaen"/>
          <w:lang w:val="hy-AM"/>
        </w:rPr>
        <w:t>պոստերներ</w:t>
      </w:r>
      <w:proofErr w:type="spellEnd"/>
      <w:r>
        <w:rPr>
          <w:rFonts w:ascii="Sylfaen" w:hAnsi="Sylfaen" w:cs="Sylfaen"/>
          <w:lang w:val="hy-AM"/>
        </w:rPr>
        <w:t xml:space="preserve">, պաստառներ, տեղեկատվական </w:t>
      </w:r>
      <w:proofErr w:type="spellStart"/>
      <w:r>
        <w:rPr>
          <w:rFonts w:ascii="Sylfaen" w:hAnsi="Sylfaen" w:cs="Sylfaen"/>
          <w:lang w:val="hy-AM"/>
        </w:rPr>
        <w:t>թերթոններ</w:t>
      </w:r>
      <w:proofErr w:type="spellEnd"/>
      <w:r>
        <w:rPr>
          <w:rFonts w:ascii="Sylfaen" w:hAnsi="Sylfaen" w:cs="Sylfaen"/>
          <w:lang w:val="hy-AM"/>
        </w:rPr>
        <w:t xml:space="preserve"> և տակդիրներ/: Որոնց մշտական առկայության և տեսանելի վայրում տեղադրված լինելու ընթացիկ վերահսկողությունը և ժամանակին ապահովումը կատարվում է Ապառիկ կենտրոնի կողմից: </w:t>
      </w:r>
    </w:p>
    <w:p w14:paraId="2102E009" w14:textId="77777777" w:rsidR="00754B40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Անհրաժեշտության դեպքում </w:t>
      </w:r>
      <w:proofErr w:type="spellStart"/>
      <w:r>
        <w:rPr>
          <w:rFonts w:ascii="Sylfaen" w:hAnsi="Sylfaen" w:cs="Sylfaen"/>
          <w:lang w:val="hy-AM"/>
        </w:rPr>
        <w:t>Վաճառակետի</w:t>
      </w:r>
      <w:proofErr w:type="spellEnd"/>
      <w:r>
        <w:rPr>
          <w:rFonts w:ascii="Sylfaen" w:hAnsi="Sylfaen" w:cs="Sylfaen"/>
          <w:lang w:val="hy-AM"/>
        </w:rPr>
        <w:t xml:space="preserve"> աշխատակցին տրամադրվում է համակարգչային տեխնիկա, սեղան և </w:t>
      </w:r>
      <w:proofErr w:type="spellStart"/>
      <w:r>
        <w:rPr>
          <w:rFonts w:ascii="Sylfaen" w:hAnsi="Sylfaen" w:cs="Sylfaen"/>
          <w:lang w:val="hy-AM"/>
        </w:rPr>
        <w:t>վաճառակետում</w:t>
      </w:r>
      <w:proofErr w:type="spellEnd"/>
      <w:r>
        <w:rPr>
          <w:rFonts w:ascii="Sylfaen" w:hAnsi="Sylfaen" w:cs="Sylfaen"/>
          <w:lang w:val="hy-AM"/>
        </w:rPr>
        <w:t xml:space="preserve"> տեղադրվում է   գովազդային վահանակ:</w:t>
      </w:r>
    </w:p>
    <w:p w14:paraId="065988C6" w14:textId="77777777" w:rsidR="00754B40" w:rsidRPr="003938DF" w:rsidRDefault="00754B40" w:rsidP="00754B4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rFonts w:ascii="Sylfaen" w:hAnsi="Sylfaen" w:cs="Sylfaen"/>
          <w:lang w:val="hy-AM"/>
        </w:rPr>
      </w:pPr>
      <w:proofErr w:type="spellStart"/>
      <w:r>
        <w:rPr>
          <w:rFonts w:ascii="Sylfaen" w:hAnsi="Sylfaen" w:cs="Sylfaen"/>
          <w:lang w:val="hy-AM"/>
        </w:rPr>
        <w:t>Վաճառակետերի</w:t>
      </w:r>
      <w:proofErr w:type="spellEnd"/>
      <w:r>
        <w:rPr>
          <w:rFonts w:ascii="Sylfaen" w:hAnsi="Sylfaen" w:cs="Sylfaen"/>
          <w:lang w:val="hy-AM"/>
        </w:rPr>
        <w:t xml:space="preserve">, ապառիկ </w:t>
      </w:r>
      <w:proofErr w:type="spellStart"/>
      <w:r>
        <w:rPr>
          <w:rFonts w:ascii="Sylfaen" w:hAnsi="Sylfaen" w:cs="Sylfaen"/>
          <w:lang w:val="hy-AM"/>
        </w:rPr>
        <w:t>ֆինանսավորմանն</w:t>
      </w:r>
      <w:proofErr w:type="spellEnd"/>
      <w:r>
        <w:rPr>
          <w:rFonts w:ascii="Sylfaen" w:hAnsi="Sylfaen" w:cs="Sylfaen"/>
          <w:lang w:val="hy-AM"/>
        </w:rPr>
        <w:t xml:space="preserve"> առնչվող, ընթացիկ գործունեությունը վերահսկում են Ապառիկ կենտրոնի ղեկավարը և աշխատակիցները:</w:t>
      </w:r>
    </w:p>
    <w:p w14:paraId="33E0BCB1" w14:textId="77777777" w:rsidR="00754B40" w:rsidRPr="00171E2E" w:rsidRDefault="00754B40" w:rsidP="00754B40">
      <w:pPr>
        <w:jc w:val="both"/>
        <w:rPr>
          <w:rFonts w:ascii="Sylfaen" w:hAnsi="Sylfaen" w:cs="Sylfaen"/>
          <w:sz w:val="28"/>
          <w:szCs w:val="28"/>
          <w:lang w:val="hy-AM"/>
        </w:rPr>
      </w:pPr>
    </w:p>
    <w:p w14:paraId="4FB3A4F2" w14:textId="77777777" w:rsidR="00754B40" w:rsidRPr="002B0766" w:rsidRDefault="00754B40" w:rsidP="00754B40">
      <w:pPr>
        <w:pStyle w:val="ListParagraph"/>
        <w:tabs>
          <w:tab w:val="left" w:pos="5942"/>
        </w:tabs>
        <w:ind w:left="360"/>
        <w:jc w:val="both"/>
        <w:rPr>
          <w:rFonts w:ascii="Sylfaen" w:hAnsi="Sylfaen"/>
          <w:sz w:val="24"/>
          <w:szCs w:val="24"/>
          <w:lang w:val="hy-AM"/>
        </w:rPr>
      </w:pPr>
    </w:p>
    <w:sectPr w:rsidR="00754B40" w:rsidRPr="002B07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Beniamin Tadevosyan" w:date="2017-08-09T13:01:00Z" w:initials="BT">
    <w:p w14:paraId="174B44BD" w14:textId="77777777" w:rsidR="00D762C5" w:rsidRPr="00D762C5" w:rsidRDefault="00D762C5">
      <w:pPr>
        <w:pStyle w:val="CommentText"/>
        <w:rPr>
          <w:rFonts w:ascii="Sylfaen" w:hAnsi="Sylfaen"/>
          <w:lang w:val="hy-AM"/>
        </w:rPr>
      </w:pPr>
      <w:r>
        <w:rPr>
          <w:rStyle w:val="CommentReference"/>
        </w:rPr>
        <w:annotationRef/>
      </w:r>
      <w:r>
        <w:rPr>
          <w:rFonts w:ascii="Sylfaen" w:hAnsi="Sylfaen"/>
          <w:lang w:val="hy-AM"/>
        </w:rPr>
        <w:t>Պետք է այս մասը քննարկել Արսենի, էմիլիայի և Անդրանիկի հետ</w:t>
      </w:r>
    </w:p>
  </w:comment>
  <w:comment w:id="9" w:author="Beniamin Tadevosyan" w:date="2017-08-09T13:01:00Z" w:initials="BT">
    <w:p w14:paraId="3D98BF88" w14:textId="77777777" w:rsidR="00DB7CA7" w:rsidRPr="00DB7CA7" w:rsidRDefault="00DB7CA7">
      <w:pPr>
        <w:pStyle w:val="CommentText"/>
        <w:rPr>
          <w:rFonts w:ascii="Sylfaen" w:hAnsi="Sylfaen"/>
          <w:lang w:val="hy-AM"/>
        </w:rPr>
      </w:pPr>
      <w:r>
        <w:rPr>
          <w:rStyle w:val="CommentReference"/>
        </w:rPr>
        <w:annotationRef/>
      </w:r>
      <w:r>
        <w:rPr>
          <w:rFonts w:ascii="Sylfaen" w:hAnsi="Sylfaen"/>
          <w:lang w:val="hy-AM"/>
        </w:rPr>
        <w:t xml:space="preserve">Պետք է լինի հայտերը </w:t>
      </w:r>
      <w:r w:rsidR="00754B40">
        <w:rPr>
          <w:rFonts w:ascii="Sylfaen" w:hAnsi="Sylfaen"/>
          <w:lang w:val="hy-AM"/>
        </w:rPr>
        <w:t>տարանջ</w:t>
      </w:r>
      <w:r>
        <w:rPr>
          <w:rFonts w:ascii="Sylfaen" w:hAnsi="Sylfaen"/>
          <w:lang w:val="hy-AM"/>
        </w:rPr>
        <w:t>ատելու հնարավորություն, պետք է ստեղցվի նաև որոշակի անալիտիկ գործիքակազմ՝ ըստ տարբերկարգավիճակների, ըստ վաճառակետերի, ըստ գումարների և այլ պարամետրների հաշվետվություններ գեներացնելու համար</w:t>
      </w:r>
    </w:p>
  </w:comment>
  <w:comment w:id="10" w:author="Beniamin Tadevosyan" w:date="2017-08-09T13:01:00Z" w:initials="BT">
    <w:p w14:paraId="27F89914" w14:textId="77777777" w:rsidR="00C86E07" w:rsidRPr="00C86E07" w:rsidRDefault="00C86E07">
      <w:pPr>
        <w:pStyle w:val="CommentText"/>
        <w:rPr>
          <w:rFonts w:ascii="MS Mincho" w:eastAsia="MS Mincho" w:hAnsi="MS Mincho" w:cs="MS Mincho"/>
          <w:lang w:val="hy-AM"/>
        </w:rPr>
      </w:pPr>
      <w:r>
        <w:rPr>
          <w:rStyle w:val="CommentReference"/>
        </w:rPr>
        <w:annotationRef/>
      </w:r>
      <w:r>
        <w:rPr>
          <w:rFonts w:ascii="Sylfaen" w:hAnsi="Sylfaen"/>
          <w:lang w:val="hy-AM"/>
        </w:rPr>
        <w:t>Կարող ենք իրականացնել՝ հաշվի/քարտի  համարի փոխարեն կարող է մուտքագրվել այլ նույնականացուցիչ, օրինակ ՝ պայմանագրի համարը , հեռախոսահամարը և այլն</w:t>
      </w:r>
      <w:r>
        <w:rPr>
          <w:rFonts w:ascii="MS Mincho" w:eastAsia="MS Mincho" w:hAnsi="MS Mincho" w:cs="MS Mincho"/>
          <w:lang w:val="hy-AM"/>
        </w:rPr>
        <w:t>․․․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4B44BD" w15:done="0"/>
  <w15:commentEx w15:paraId="3D98BF88" w15:done="0"/>
  <w15:commentEx w15:paraId="27F899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0E1BD" w14:textId="77777777" w:rsidR="000A1B93" w:rsidRDefault="000A1B93" w:rsidP="00703A5E">
      <w:pPr>
        <w:spacing w:after="0" w:line="240" w:lineRule="auto"/>
      </w:pPr>
      <w:r>
        <w:separator/>
      </w:r>
    </w:p>
  </w:endnote>
  <w:endnote w:type="continuationSeparator" w:id="0">
    <w:p w14:paraId="6AC881FE" w14:textId="77777777" w:rsidR="000A1B93" w:rsidRDefault="000A1B93" w:rsidP="0070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008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BA0F2" w14:textId="77777777" w:rsidR="00830A85" w:rsidRDefault="00830A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76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A6A4FF6" w14:textId="77777777" w:rsidR="00830A85" w:rsidRDefault="00830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3C4E2" w14:textId="77777777" w:rsidR="000A1B93" w:rsidRDefault="000A1B93" w:rsidP="00703A5E">
      <w:pPr>
        <w:spacing w:after="0" w:line="240" w:lineRule="auto"/>
      </w:pPr>
      <w:r>
        <w:separator/>
      </w:r>
    </w:p>
  </w:footnote>
  <w:footnote w:type="continuationSeparator" w:id="0">
    <w:p w14:paraId="4FFECCAC" w14:textId="77777777" w:rsidR="000A1B93" w:rsidRDefault="000A1B93" w:rsidP="0070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30254" w14:textId="77777777" w:rsidR="00830A85" w:rsidRDefault="00830A85">
    <w:pPr>
      <w:pStyle w:val="Header"/>
    </w:pPr>
    <w:r w:rsidRPr="00B422F0">
      <w:rPr>
        <w:noProof/>
        <w:sz w:val="36"/>
        <w:szCs w:val="36"/>
      </w:rPr>
      <w:drawing>
        <wp:inline distT="0" distB="0" distL="0" distR="0" wp14:anchorId="0A8F2D6D" wp14:editId="31CE6F56">
          <wp:extent cx="1571625" cy="342900"/>
          <wp:effectExtent l="0" t="0" r="9525" b="0"/>
          <wp:docPr id="4" name="Picture 4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01F7"/>
    <w:multiLevelType w:val="hybridMultilevel"/>
    <w:tmpl w:val="FEFEDC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A504E62"/>
    <w:multiLevelType w:val="multilevel"/>
    <w:tmpl w:val="2356F972"/>
    <w:lvl w:ilvl="0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546" w:hanging="405"/>
      </w:pPr>
      <w:rPr>
        <w:rFonts w:cs="Sylfaen"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Sylfae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Sylfaen"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Sylfae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Sylfae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Sylfae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Sylfae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Sylfaen" w:hint="default"/>
        <w:b/>
      </w:rPr>
    </w:lvl>
  </w:abstractNum>
  <w:abstractNum w:abstractNumId="2" w15:restartNumberingAfterBreak="0">
    <w:nsid w:val="0B5459D2"/>
    <w:multiLevelType w:val="multilevel"/>
    <w:tmpl w:val="1B9A3A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D9C4519"/>
    <w:multiLevelType w:val="multilevel"/>
    <w:tmpl w:val="D0E69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44457B"/>
    <w:multiLevelType w:val="hybridMultilevel"/>
    <w:tmpl w:val="AB7E87EC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5" w15:restartNumberingAfterBreak="0">
    <w:nsid w:val="2CAC07CF"/>
    <w:multiLevelType w:val="hybridMultilevel"/>
    <w:tmpl w:val="8BBC0D0C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6" w15:restartNumberingAfterBreak="0">
    <w:nsid w:val="2CBF56D2"/>
    <w:multiLevelType w:val="hybridMultilevel"/>
    <w:tmpl w:val="94D07E6C"/>
    <w:lvl w:ilvl="0" w:tplc="B6AA0ED0">
      <w:numFmt w:val="bullet"/>
      <w:lvlText w:val="-"/>
      <w:lvlJc w:val="left"/>
      <w:pPr>
        <w:ind w:left="1440" w:hanging="360"/>
      </w:pPr>
      <w:rPr>
        <w:rFonts w:ascii="Sylfaen" w:eastAsiaTheme="minorHAnsi" w:hAnsi="Sylfaen" w:cs="Sylfae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F44A9"/>
    <w:multiLevelType w:val="hybridMultilevel"/>
    <w:tmpl w:val="903606D4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" w15:restartNumberingAfterBreak="0">
    <w:nsid w:val="3CF076E9"/>
    <w:multiLevelType w:val="hybridMultilevel"/>
    <w:tmpl w:val="089ED13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42877A2A"/>
    <w:multiLevelType w:val="hybridMultilevel"/>
    <w:tmpl w:val="F6E08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22A6D"/>
    <w:multiLevelType w:val="hybridMultilevel"/>
    <w:tmpl w:val="AE3481C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5B563D8F"/>
    <w:multiLevelType w:val="hybridMultilevel"/>
    <w:tmpl w:val="9AF65A1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CEA40C8"/>
    <w:multiLevelType w:val="multilevel"/>
    <w:tmpl w:val="2356F972"/>
    <w:lvl w:ilvl="0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546" w:hanging="405"/>
      </w:pPr>
      <w:rPr>
        <w:rFonts w:cs="Sylfaen"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Sylfae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Sylfaen"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Sylfae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Sylfae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Sylfae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Sylfae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Sylfaen" w:hint="default"/>
        <w:b/>
      </w:rPr>
    </w:lvl>
  </w:abstractNum>
  <w:abstractNum w:abstractNumId="13" w15:restartNumberingAfterBreak="0">
    <w:nsid w:val="617767E9"/>
    <w:multiLevelType w:val="hybridMultilevel"/>
    <w:tmpl w:val="29BE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9C26E3"/>
    <w:multiLevelType w:val="hybridMultilevel"/>
    <w:tmpl w:val="FDD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236DF"/>
    <w:multiLevelType w:val="multilevel"/>
    <w:tmpl w:val="6DCEF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2"/>
  </w:num>
  <w:num w:numId="11">
    <w:abstractNumId w:val="3"/>
  </w:num>
  <w:num w:numId="12">
    <w:abstractNumId w:val="15"/>
  </w:num>
  <w:num w:numId="13">
    <w:abstractNumId w:val="14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6B"/>
    <w:rsid w:val="00004E8F"/>
    <w:rsid w:val="000431EB"/>
    <w:rsid w:val="00086C1F"/>
    <w:rsid w:val="000A1B93"/>
    <w:rsid w:val="000E4883"/>
    <w:rsid w:val="00103767"/>
    <w:rsid w:val="00136B28"/>
    <w:rsid w:val="0013723C"/>
    <w:rsid w:val="001A7CA7"/>
    <w:rsid w:val="001C5F4C"/>
    <w:rsid w:val="001D61FB"/>
    <w:rsid w:val="00213197"/>
    <w:rsid w:val="00245BB5"/>
    <w:rsid w:val="00261DFD"/>
    <w:rsid w:val="002B0766"/>
    <w:rsid w:val="002D3DB3"/>
    <w:rsid w:val="002E12DD"/>
    <w:rsid w:val="00300CEC"/>
    <w:rsid w:val="00321C21"/>
    <w:rsid w:val="00321C45"/>
    <w:rsid w:val="00332E6B"/>
    <w:rsid w:val="00394923"/>
    <w:rsid w:val="004123E0"/>
    <w:rsid w:val="00435480"/>
    <w:rsid w:val="00440BDD"/>
    <w:rsid w:val="00464E28"/>
    <w:rsid w:val="00482A62"/>
    <w:rsid w:val="00484755"/>
    <w:rsid w:val="004A11D0"/>
    <w:rsid w:val="004A28DD"/>
    <w:rsid w:val="004A64E8"/>
    <w:rsid w:val="004F43E9"/>
    <w:rsid w:val="00527E1F"/>
    <w:rsid w:val="00555779"/>
    <w:rsid w:val="00563D1A"/>
    <w:rsid w:val="005677CC"/>
    <w:rsid w:val="0059465A"/>
    <w:rsid w:val="005B24C7"/>
    <w:rsid w:val="0062628A"/>
    <w:rsid w:val="006270DA"/>
    <w:rsid w:val="00637112"/>
    <w:rsid w:val="006501DD"/>
    <w:rsid w:val="00660359"/>
    <w:rsid w:val="00666956"/>
    <w:rsid w:val="006826CC"/>
    <w:rsid w:val="006869A1"/>
    <w:rsid w:val="006A7F3B"/>
    <w:rsid w:val="006B75E9"/>
    <w:rsid w:val="006D5C76"/>
    <w:rsid w:val="006E3FD6"/>
    <w:rsid w:val="00703A5E"/>
    <w:rsid w:val="00730053"/>
    <w:rsid w:val="00754B40"/>
    <w:rsid w:val="00767A6F"/>
    <w:rsid w:val="007744FC"/>
    <w:rsid w:val="00782A22"/>
    <w:rsid w:val="00792EB5"/>
    <w:rsid w:val="007D1DF3"/>
    <w:rsid w:val="0081189B"/>
    <w:rsid w:val="00821F06"/>
    <w:rsid w:val="00830A85"/>
    <w:rsid w:val="00832472"/>
    <w:rsid w:val="00833A6A"/>
    <w:rsid w:val="00852AD5"/>
    <w:rsid w:val="008B023D"/>
    <w:rsid w:val="008D060F"/>
    <w:rsid w:val="008E7EDB"/>
    <w:rsid w:val="00907561"/>
    <w:rsid w:val="00912D45"/>
    <w:rsid w:val="00952953"/>
    <w:rsid w:val="00973792"/>
    <w:rsid w:val="00980531"/>
    <w:rsid w:val="00993BF8"/>
    <w:rsid w:val="009A0DA5"/>
    <w:rsid w:val="009C2183"/>
    <w:rsid w:val="00A30D6A"/>
    <w:rsid w:val="00A40040"/>
    <w:rsid w:val="00A427B7"/>
    <w:rsid w:val="00A42C96"/>
    <w:rsid w:val="00A9369F"/>
    <w:rsid w:val="00AE0AFC"/>
    <w:rsid w:val="00AF69ED"/>
    <w:rsid w:val="00B12E3A"/>
    <w:rsid w:val="00B13840"/>
    <w:rsid w:val="00B14E07"/>
    <w:rsid w:val="00B203B0"/>
    <w:rsid w:val="00B62491"/>
    <w:rsid w:val="00B643A1"/>
    <w:rsid w:val="00B81EAA"/>
    <w:rsid w:val="00B908FF"/>
    <w:rsid w:val="00BA3221"/>
    <w:rsid w:val="00BB4163"/>
    <w:rsid w:val="00BB5179"/>
    <w:rsid w:val="00BC7EAC"/>
    <w:rsid w:val="00BD5252"/>
    <w:rsid w:val="00C12B5A"/>
    <w:rsid w:val="00C20914"/>
    <w:rsid w:val="00C45666"/>
    <w:rsid w:val="00C50706"/>
    <w:rsid w:val="00C5594C"/>
    <w:rsid w:val="00C60C4D"/>
    <w:rsid w:val="00C86E07"/>
    <w:rsid w:val="00CA3564"/>
    <w:rsid w:val="00CB0E5E"/>
    <w:rsid w:val="00CE43F1"/>
    <w:rsid w:val="00D152D5"/>
    <w:rsid w:val="00D24385"/>
    <w:rsid w:val="00D340D9"/>
    <w:rsid w:val="00D46FD9"/>
    <w:rsid w:val="00D63701"/>
    <w:rsid w:val="00D762C5"/>
    <w:rsid w:val="00DB7CA7"/>
    <w:rsid w:val="00DD2DEE"/>
    <w:rsid w:val="00DE62FD"/>
    <w:rsid w:val="00DF418D"/>
    <w:rsid w:val="00E04F3F"/>
    <w:rsid w:val="00E57D93"/>
    <w:rsid w:val="00E72749"/>
    <w:rsid w:val="00E760B3"/>
    <w:rsid w:val="00F16CEB"/>
    <w:rsid w:val="00F16E48"/>
    <w:rsid w:val="00F36541"/>
    <w:rsid w:val="00F578A6"/>
    <w:rsid w:val="00F771F4"/>
    <w:rsid w:val="00F81112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E5AB"/>
  <w15:docId w15:val="{3BF918F6-38F7-44EF-9D53-31F6BADF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5E"/>
  </w:style>
  <w:style w:type="paragraph" w:styleId="Footer">
    <w:name w:val="footer"/>
    <w:basedOn w:val="Normal"/>
    <w:link w:val="FooterChar"/>
    <w:uiPriority w:val="99"/>
    <w:unhideWhenUsed/>
    <w:rsid w:val="0070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5E"/>
  </w:style>
  <w:style w:type="paragraph" w:styleId="BalloonText">
    <w:name w:val="Balloon Text"/>
    <w:basedOn w:val="Normal"/>
    <w:link w:val="BalloonTextChar"/>
    <w:uiPriority w:val="99"/>
    <w:semiHidden/>
    <w:unhideWhenUsed/>
    <w:rsid w:val="00F3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D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D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9DE4-6FFF-444B-AFD5-8436C137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9B463442</Template>
  <TotalTime>248</TotalTime>
  <Pages>12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Tatev Zilfimyan</dc:creator>
  <cp:lastModifiedBy>Anahit Khanoyan</cp:lastModifiedBy>
  <cp:revision>7</cp:revision>
  <dcterms:created xsi:type="dcterms:W3CDTF">2017-08-09T06:03:00Z</dcterms:created>
  <dcterms:modified xsi:type="dcterms:W3CDTF">2017-08-21T07:46:00Z</dcterms:modified>
</cp:coreProperties>
</file>